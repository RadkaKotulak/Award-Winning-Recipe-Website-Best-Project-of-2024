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4436208"/>
        <w:docPartObj>
          <w:docPartGallery w:val="Cover Pages"/>
          <w:docPartUnique/>
        </w:docPartObj>
      </w:sdtPr>
      <w:sdtEndPr>
        <w:rPr>
          <w:color w:val="FFFFFF" w:themeColor="background1"/>
          <w:sz w:val="21"/>
          <w:szCs w:val="21"/>
        </w:rPr>
      </w:sdtEndPr>
      <w:sdtContent>
        <w:p w14:paraId="00D4AFD3" w14:textId="520ED325" w:rsidR="00C76D32" w:rsidRPr="00C76D32" w:rsidRDefault="00C76D32">
          <w:r w:rsidRPr="00C76D32">
            <w:rPr>
              <w:noProof/>
            </w:rPr>
            <mc:AlternateContent>
              <mc:Choice Requires="wps">
                <w:drawing>
                  <wp:anchor distT="0" distB="0" distL="114300" distR="114300" simplePos="0" relativeHeight="251658241" behindDoc="0" locked="0" layoutInCell="1" allowOverlap="1" wp14:anchorId="5491ACBA" wp14:editId="77AD9DA5">
                    <wp:simplePos x="0" y="0"/>
                    <wp:positionH relativeFrom="page">
                      <wp:posOffset>1452880</wp:posOffset>
                    </wp:positionH>
                    <wp:positionV relativeFrom="page">
                      <wp:posOffset>334616</wp:posOffset>
                    </wp:positionV>
                    <wp:extent cx="5753100" cy="525780"/>
                    <wp:effectExtent l="0" t="0" r="10160" b="6350"/>
                    <wp:wrapSquare wrapText="bothSides"/>
                    <wp:docPr id="113" name="Textové pol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606DE" w14:textId="66B730B3" w:rsidR="00C76D32" w:rsidRPr="00C76D32" w:rsidRDefault="00051CCE" w:rsidP="00C76D32">
                                <w:pPr>
                                  <w:pStyle w:val="NoSpacing"/>
                                  <w:jc w:val="center"/>
                                  <w:rPr>
                                    <w:caps/>
                                    <w:color w:val="323E4F" w:themeColor="text2" w:themeShade="BF"/>
                                    <w:sz w:val="52"/>
                                    <w:szCs w:val="52"/>
                                    <w:lang w:val="en-IE"/>
                                  </w:rPr>
                                </w:pPr>
                                <w:sdt>
                                  <w:sdtPr>
                                    <w:rPr>
                                      <w:caps/>
                                      <w:color w:val="323E4F" w:themeColor="text2" w:themeShade="BF"/>
                                      <w:sz w:val="72"/>
                                      <w:szCs w:val="72"/>
                                      <w:lang w:val="en-IE"/>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C38B8">
                                      <w:rPr>
                                        <w:caps/>
                                        <w:color w:val="323E4F" w:themeColor="text2" w:themeShade="BF"/>
                                        <w:sz w:val="72"/>
                                        <w:szCs w:val="72"/>
                                        <w:lang w:val="en-IE"/>
                                      </w:rPr>
                                      <w:t>PRoject report</w:t>
                                    </w:r>
                                  </w:sdtContent>
                                </w:sdt>
                              </w:p>
                              <w:sdt>
                                <w:sdtPr>
                                  <w:rPr>
                                    <w:smallCaps/>
                                    <w:sz w:val="48"/>
                                    <w:szCs w:val="48"/>
                                    <w:lang w:val="en-IE"/>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72219EA" w14:textId="3E94EBC5" w:rsidR="00C76D32" w:rsidRPr="00C76D32" w:rsidRDefault="00C76D32" w:rsidP="00C76D32">
                                    <w:pPr>
                                      <w:pStyle w:val="NoSpacing"/>
                                      <w:jc w:val="center"/>
                                      <w:rPr>
                                        <w:smallCaps/>
                                        <w:sz w:val="48"/>
                                        <w:szCs w:val="48"/>
                                        <w:lang w:val="en-IE"/>
                                      </w:rPr>
                                    </w:pPr>
                                    <w:r w:rsidRPr="00C76D32">
                                      <w:rPr>
                                        <w:smallCaps/>
                                        <w:sz w:val="48"/>
                                        <w:szCs w:val="48"/>
                                        <w:lang w:val="en-IE"/>
                                      </w:rPr>
                                      <w:t>recipe website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5491ACBA" id="_x0000_t202" coordsize="21600,21600" o:spt="202" path="m,l,21600r21600,l21600,xe">
                    <v:stroke joinstyle="miter"/>
                    <v:path gradientshapeok="t" o:connecttype="rect"/>
                  </v:shapetype>
                  <v:shape id="Textové pole 113" o:spid="_x0000_s1026" type="#_x0000_t202" style="position:absolute;margin-left:114.4pt;margin-top:26.35pt;width:453pt;height:41.4pt;z-index:251658241;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" filled="f" stroked="f" strokeweight=".5pt">
                    <v:textbox inset="0,0,0,0">
                      <w:txbxContent>
                        <w:p w14:paraId="0A6606DE" w14:textId="66B730B3" w:rsidR="00C76D32" w:rsidRPr="00C76D32" w:rsidRDefault="00890ECE" w:rsidP="00C76D32">
                          <w:pPr>
                            <w:pStyle w:val="NoSpacing"/>
                            <w:jc w:val="center"/>
                            <w:rPr>
                              <w:caps/>
                              <w:color w:val="323E4F" w:themeColor="text2" w:themeShade="BF"/>
                              <w:sz w:val="52"/>
                              <w:szCs w:val="52"/>
                              <w:lang w:val="en-IE"/>
                            </w:rPr>
                          </w:pPr>
                          <w:sdt>
                            <w:sdtPr>
                              <w:rPr>
                                <w:caps/>
                                <w:color w:val="323E4F" w:themeColor="text2" w:themeShade="BF"/>
                                <w:sz w:val="72"/>
                                <w:szCs w:val="72"/>
                                <w:lang w:val="en-IE"/>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C38B8">
                                <w:rPr>
                                  <w:caps/>
                                  <w:color w:val="323E4F" w:themeColor="text2" w:themeShade="BF"/>
                                  <w:sz w:val="72"/>
                                  <w:szCs w:val="72"/>
                                  <w:lang w:val="en-IE"/>
                                </w:rPr>
                                <w:t>PRoject report</w:t>
                              </w:r>
                            </w:sdtContent>
                          </w:sdt>
                        </w:p>
                        <w:sdt>
                          <w:sdtPr>
                            <w:rPr>
                              <w:smallCaps/>
                              <w:sz w:val="48"/>
                              <w:szCs w:val="48"/>
                              <w:lang w:val="en-IE"/>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72219EA" w14:textId="3E94EBC5" w:rsidR="00C76D32" w:rsidRPr="00C76D32" w:rsidRDefault="00C76D32" w:rsidP="00C76D32">
                              <w:pPr>
                                <w:pStyle w:val="NoSpacing"/>
                                <w:jc w:val="center"/>
                                <w:rPr>
                                  <w:smallCaps/>
                                  <w:sz w:val="48"/>
                                  <w:szCs w:val="48"/>
                                  <w:lang w:val="en-IE"/>
                                </w:rPr>
                              </w:pPr>
                              <w:r w:rsidRPr="00C76D32">
                                <w:rPr>
                                  <w:smallCaps/>
                                  <w:sz w:val="48"/>
                                  <w:szCs w:val="48"/>
                                  <w:lang w:val="en-IE"/>
                                </w:rPr>
                                <w:t>recipe website</w:t>
                              </w:r>
                            </w:p>
                          </w:sdtContent>
                        </w:sdt>
                      </w:txbxContent>
                    </v:textbox>
                    <w10:wrap type="square" anchorx="page" anchory="page"/>
                  </v:shape>
                </w:pict>
              </mc:Fallback>
            </mc:AlternateContent>
          </w:r>
        </w:p>
        <w:p w14:paraId="342E851C" w14:textId="77777777" w:rsidR="004C623A" w:rsidRDefault="00C76D32" w:rsidP="004C623A">
          <w:pPr>
            <w:rPr>
              <w:color w:val="FFFFFF" w:themeColor="background1"/>
              <w:sz w:val="21"/>
              <w:szCs w:val="21"/>
            </w:rPr>
          </w:pPr>
          <w:r>
            <w:rPr>
              <w:noProof/>
              <w:color w:val="FFFFFF" w:themeColor="background1"/>
              <w:sz w:val="21"/>
              <w:szCs w:val="21"/>
            </w:rPr>
            <w:drawing>
              <wp:anchor distT="0" distB="0" distL="114300" distR="114300" simplePos="0" relativeHeight="251658244" behindDoc="0" locked="0" layoutInCell="1" allowOverlap="1" wp14:anchorId="48DCB044" wp14:editId="31C4AD09">
                <wp:simplePos x="0" y="0"/>
                <wp:positionH relativeFrom="margin">
                  <wp:posOffset>1892241</wp:posOffset>
                </wp:positionH>
                <wp:positionV relativeFrom="margin">
                  <wp:posOffset>3487479</wp:posOffset>
                </wp:positionV>
                <wp:extent cx="2667000" cy="2641600"/>
                <wp:effectExtent l="0" t="0" r="0" b="6350"/>
                <wp:wrapSquare wrapText="bothSides"/>
                <wp:docPr id="301790807"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90807" name="Picture 1" descr="A blue and black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67000" cy="2641600"/>
                        </a:xfrm>
                        <a:prstGeom prst="rect">
                          <a:avLst/>
                        </a:prstGeom>
                      </pic:spPr>
                    </pic:pic>
                  </a:graphicData>
                </a:graphic>
              </wp:anchor>
            </w:drawing>
          </w:r>
          <w:r w:rsidRPr="00C76D32">
            <w:rPr>
              <w:noProof/>
            </w:rPr>
            <mc:AlternateContent>
              <mc:Choice Requires="wps">
                <w:drawing>
                  <wp:anchor distT="0" distB="0" distL="114300" distR="114300" simplePos="0" relativeHeight="251658242" behindDoc="0" locked="0" layoutInCell="1" allowOverlap="1" wp14:anchorId="0F471448" wp14:editId="5A5D904E">
                    <wp:simplePos x="0" y="0"/>
                    <wp:positionH relativeFrom="page">
                      <wp:posOffset>1782401</wp:posOffset>
                    </wp:positionH>
                    <wp:positionV relativeFrom="page">
                      <wp:posOffset>8277860</wp:posOffset>
                    </wp:positionV>
                    <wp:extent cx="5753100" cy="1573530"/>
                    <wp:effectExtent l="0" t="0" r="13335" b="7620"/>
                    <wp:wrapSquare wrapText="bothSides"/>
                    <wp:docPr id="112" name="Textové pole 112"/>
                    <wp:cNvGraphicFramePr/>
                    <a:graphic xmlns:a="http://schemas.openxmlformats.org/drawingml/2006/main">
                      <a:graphicData uri="http://schemas.microsoft.com/office/word/2010/wordprocessingShape">
                        <wps:wsp>
                          <wps:cNvSpPr txBox="1"/>
                          <wps:spPr>
                            <a:xfrm>
                              <a:off x="0" y="0"/>
                              <a:ext cx="5753100" cy="157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40"/>
                                    <w:szCs w:val="40"/>
                                    <w:lang w:val="en-IE"/>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95E46C3" w14:textId="38D1D856" w:rsidR="00C76D32" w:rsidRPr="00C76D32" w:rsidRDefault="007C58A8">
                                    <w:pPr>
                                      <w:pStyle w:val="NoSpacing"/>
                                      <w:jc w:val="right"/>
                                      <w:rPr>
                                        <w:caps/>
                                        <w:color w:val="262626" w:themeColor="text1" w:themeTint="D9"/>
                                        <w:sz w:val="40"/>
                                        <w:szCs w:val="40"/>
                                        <w:lang w:val="en-IE"/>
                                      </w:rPr>
                                    </w:pPr>
                                    <w:r>
                                      <w:rPr>
                                        <w:caps/>
                                        <w:color w:val="262626" w:themeColor="text1" w:themeTint="D9"/>
                                        <w:sz w:val="40"/>
                                        <w:szCs w:val="40"/>
                                        <w:lang w:val="en-IE"/>
                                      </w:rPr>
                                      <w:t>RADKA KOTULAKOVA – STUDENT                         Rebeka Kotulakova - student</w:t>
                                    </w:r>
                                  </w:p>
                                </w:sdtContent>
                              </w:sdt>
                              <w:p w14:paraId="40CD78E3" w14:textId="379B52B8" w:rsidR="00C76D32" w:rsidRPr="00C76D32" w:rsidRDefault="00051CCE">
                                <w:pPr>
                                  <w:pStyle w:val="NoSpacing"/>
                                  <w:jc w:val="right"/>
                                  <w:rPr>
                                    <w:caps/>
                                    <w:color w:val="262626" w:themeColor="text1" w:themeTint="D9"/>
                                    <w:sz w:val="36"/>
                                    <w:szCs w:val="36"/>
                                    <w:lang w:val="en-IE"/>
                                  </w:rPr>
                                </w:pPr>
                                <w:sdt>
                                  <w:sdtPr>
                                    <w:rPr>
                                      <w:caps/>
                                      <w:color w:val="262626" w:themeColor="text1" w:themeTint="D9"/>
                                      <w:sz w:val="36"/>
                                      <w:szCs w:val="36"/>
                                      <w:lang w:val="en-IE"/>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C76D32" w:rsidRPr="00C76D32">
                                      <w:rPr>
                                        <w:caps/>
                                        <w:color w:val="262626" w:themeColor="text1" w:themeTint="D9"/>
                                        <w:sz w:val="36"/>
                                        <w:szCs w:val="36"/>
                                        <w:lang w:val="en-IE"/>
                                      </w:rPr>
                                      <w:t>ATU Galway</w:t>
                                    </w:r>
                                  </w:sdtContent>
                                </w:sdt>
                              </w:p>
                              <w:p w14:paraId="25A37256" w14:textId="7A4D7566" w:rsidR="00C76D32" w:rsidRPr="00C76D32" w:rsidRDefault="00051CCE">
                                <w:pPr>
                                  <w:pStyle w:val="NoSpacing"/>
                                  <w:jc w:val="right"/>
                                  <w:rPr>
                                    <w:caps/>
                                    <w:color w:val="262626" w:themeColor="text1" w:themeTint="D9"/>
                                    <w:lang w:val="en-IE"/>
                                  </w:rPr>
                                </w:pPr>
                                <w:sdt>
                                  <w:sdtPr>
                                    <w:rPr>
                                      <w:color w:val="262626" w:themeColor="text1" w:themeTint="D9"/>
                                      <w:sz w:val="36"/>
                                      <w:szCs w:val="36"/>
                                      <w:lang w:val="en-IE"/>
                                    </w:rPr>
                                    <w:alias w:val="Adresa"/>
                                    <w:tag w:val=""/>
                                    <w:id w:val="171227497"/>
                                    <w:showingPlcHdr/>
                                    <w:dataBinding w:prefixMappings="xmlns:ns0='http://schemas.microsoft.com/office/2006/coverPageProps' " w:xpath="/ns0:CoverPageProperties[1]/ns0:CompanyAddress[1]" w:storeItemID="{55AF091B-3C7A-41E3-B477-F2FDAA23CFDA}"/>
                                    <w:text/>
                                  </w:sdtPr>
                                  <w:sdtEndPr>
                                    <w:rPr>
                                      <w:sz w:val="28"/>
                                      <w:szCs w:val="28"/>
                                    </w:rPr>
                                  </w:sdtEndPr>
                                  <w:sdtContent>
                                    <w:r w:rsidR="00C76D32" w:rsidRPr="00C76D32">
                                      <w:rPr>
                                        <w:color w:val="262626" w:themeColor="text1" w:themeTint="D9"/>
                                        <w:sz w:val="36"/>
                                        <w:szCs w:val="36"/>
                                        <w:lang w:val="en-IE"/>
                                      </w:rPr>
                                      <w:t xml:space="preserve">     </w:t>
                                    </w:r>
                                  </w:sdtContent>
                                </w:sdt>
                                <w:r w:rsidR="00C76D32" w:rsidRPr="00C76D32">
                                  <w:rPr>
                                    <w:color w:val="262626" w:themeColor="text1" w:themeTint="D9"/>
                                    <w:lang w:val="en-I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F471448" id="Textové pole 112" o:spid="_x0000_s1027" type="#_x0000_t202" style="position:absolute;margin-left:140.35pt;margin-top:651.8pt;width:453pt;height:123.9pt;z-index:25165824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" filled="f" stroked="f" strokeweight=".5pt">
                    <v:textbox inset="0,0,0,0">
                      <w:txbxContent>
                        <w:sdt>
                          <w:sdtPr>
                            <w:rPr>
                              <w:caps/>
                              <w:color w:val="262626" w:themeColor="text1" w:themeTint="D9"/>
                              <w:sz w:val="40"/>
                              <w:szCs w:val="40"/>
                              <w:lang w:val="en-IE"/>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95E46C3" w14:textId="38D1D856" w:rsidR="00C76D32" w:rsidRPr="00C76D32" w:rsidRDefault="007C58A8">
                              <w:pPr>
                                <w:pStyle w:val="NoSpacing"/>
                                <w:jc w:val="right"/>
                                <w:rPr>
                                  <w:caps/>
                                  <w:color w:val="262626" w:themeColor="text1" w:themeTint="D9"/>
                                  <w:sz w:val="40"/>
                                  <w:szCs w:val="40"/>
                                  <w:lang w:val="en-IE"/>
                                </w:rPr>
                              </w:pPr>
                              <w:r>
                                <w:rPr>
                                  <w:caps/>
                                  <w:color w:val="262626" w:themeColor="text1" w:themeTint="D9"/>
                                  <w:sz w:val="40"/>
                                  <w:szCs w:val="40"/>
                                  <w:lang w:val="en-IE"/>
                                </w:rPr>
                                <w:t>RADKA KOTULAKOVA – STUDENT                         Rebeka Kotulakova - student</w:t>
                              </w:r>
                            </w:p>
                          </w:sdtContent>
                        </w:sdt>
                        <w:p w14:paraId="40CD78E3" w14:textId="379B52B8" w:rsidR="00C76D32" w:rsidRPr="00C76D32" w:rsidRDefault="00890ECE">
                          <w:pPr>
                            <w:pStyle w:val="NoSpacing"/>
                            <w:jc w:val="right"/>
                            <w:rPr>
                              <w:caps/>
                              <w:color w:val="262626" w:themeColor="text1" w:themeTint="D9"/>
                              <w:sz w:val="36"/>
                              <w:szCs w:val="36"/>
                              <w:lang w:val="en-IE"/>
                            </w:rPr>
                          </w:pPr>
                          <w:sdt>
                            <w:sdtPr>
                              <w:rPr>
                                <w:caps/>
                                <w:color w:val="262626" w:themeColor="text1" w:themeTint="D9"/>
                                <w:sz w:val="36"/>
                                <w:szCs w:val="36"/>
                                <w:lang w:val="en-IE"/>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C76D32" w:rsidRPr="00C76D32">
                                <w:rPr>
                                  <w:caps/>
                                  <w:color w:val="262626" w:themeColor="text1" w:themeTint="D9"/>
                                  <w:sz w:val="36"/>
                                  <w:szCs w:val="36"/>
                                  <w:lang w:val="en-IE"/>
                                </w:rPr>
                                <w:t>ATU Galway</w:t>
                              </w:r>
                            </w:sdtContent>
                          </w:sdt>
                        </w:p>
                        <w:p w14:paraId="25A37256" w14:textId="7A4D7566" w:rsidR="00C76D32" w:rsidRPr="00C76D32" w:rsidRDefault="00890ECE">
                          <w:pPr>
                            <w:pStyle w:val="NoSpacing"/>
                            <w:jc w:val="right"/>
                            <w:rPr>
                              <w:caps/>
                              <w:color w:val="262626" w:themeColor="text1" w:themeTint="D9"/>
                              <w:lang w:val="en-IE"/>
                            </w:rPr>
                          </w:pPr>
                          <w:sdt>
                            <w:sdtPr>
                              <w:rPr>
                                <w:color w:val="262626" w:themeColor="text1" w:themeTint="D9"/>
                                <w:sz w:val="36"/>
                                <w:szCs w:val="36"/>
                                <w:lang w:val="en-IE"/>
                              </w:rPr>
                              <w:alias w:val="Adresa"/>
                              <w:tag w:val=""/>
                              <w:id w:val="171227497"/>
                              <w:showingPlcHdr/>
                              <w:dataBinding w:prefixMappings="xmlns:ns0='http://schemas.microsoft.com/office/2006/coverPageProps' " w:xpath="/ns0:CoverPageProperties[1]/ns0:CompanyAddress[1]" w:storeItemID="{55AF091B-3C7A-41E3-B477-F2FDAA23CFDA}"/>
                              <w:text/>
                            </w:sdtPr>
                            <w:sdtEndPr>
                              <w:rPr>
                                <w:sz w:val="28"/>
                                <w:szCs w:val="28"/>
                              </w:rPr>
                            </w:sdtEndPr>
                            <w:sdtContent>
                              <w:r w:rsidR="00C76D32" w:rsidRPr="00C76D32">
                                <w:rPr>
                                  <w:color w:val="262626" w:themeColor="text1" w:themeTint="D9"/>
                                  <w:sz w:val="36"/>
                                  <w:szCs w:val="36"/>
                                  <w:lang w:val="en-IE"/>
                                </w:rPr>
                                <w:t xml:space="preserve">     </w:t>
                              </w:r>
                            </w:sdtContent>
                          </w:sdt>
                          <w:r w:rsidR="00C76D32" w:rsidRPr="00C76D32">
                            <w:rPr>
                              <w:color w:val="262626" w:themeColor="text1" w:themeTint="D9"/>
                              <w:lang w:val="en-IE"/>
                            </w:rPr>
                            <w:t xml:space="preserve"> </w:t>
                          </w:r>
                        </w:p>
                      </w:txbxContent>
                    </v:textbox>
                    <w10:wrap type="square" anchorx="page" anchory="page"/>
                  </v:shape>
                </w:pict>
              </mc:Fallback>
            </mc:AlternateContent>
          </w:r>
          <w:r w:rsidRPr="00C76D32">
            <w:rPr>
              <w:noProof/>
            </w:rPr>
            <mc:AlternateContent>
              <mc:Choice Requires="wps">
                <w:drawing>
                  <wp:anchor distT="0" distB="0" distL="114300" distR="114300" simplePos="0" relativeHeight="251658243" behindDoc="0" locked="0" layoutInCell="1" allowOverlap="1" wp14:anchorId="4C232DAD" wp14:editId="1A0A97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ové pol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lang w:val="en-IE"/>
                                  </w:rPr>
                                  <w:alias w:val="Dátum publikovania"/>
                                  <w:tag w:val=""/>
                                  <w:id w:val="400952559"/>
                                  <w:dataBinding w:prefixMappings="xmlns:ns0='http://schemas.microsoft.com/office/2006/coverPageProps' " w:xpath="/ns0:CoverPageProperties[1]/ns0:PublishDate[1]" w:storeItemID="{55AF091B-3C7A-41E3-B477-F2FDAA23CFDA}"/>
                                  <w:date>
                                    <w:dateFormat w:val="d. MMMM yyyy"/>
                                    <w:lid w:val="sk-SK"/>
                                    <w:storeMappedDataAs w:val="dateTime"/>
                                    <w:calendar w:val="gregorian"/>
                                  </w:date>
                                </w:sdtPr>
                                <w:sdtEndPr/>
                                <w:sdtContent>
                                  <w:p w14:paraId="6B08BD97" w14:textId="5B858B9E" w:rsidR="00C76D32" w:rsidRPr="00C76D32" w:rsidRDefault="00176094">
                                    <w:pPr>
                                      <w:pStyle w:val="NoSpacing"/>
                                      <w:jc w:val="right"/>
                                      <w:rPr>
                                        <w:caps/>
                                        <w:color w:val="323E4F" w:themeColor="text2" w:themeShade="BF"/>
                                        <w:sz w:val="40"/>
                                        <w:szCs w:val="40"/>
                                        <w:lang w:val="en-IE"/>
                                      </w:rPr>
                                    </w:pPr>
                                    <w:r>
                                      <w:rPr>
                                        <w:caps/>
                                        <w:color w:val="323E4F" w:themeColor="text2" w:themeShade="BF"/>
                                        <w:sz w:val="40"/>
                                        <w:szCs w:val="40"/>
                                        <w:lang w:val="sk-SK"/>
                                      </w:rPr>
                                      <w:t>12. apríl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232DAD" id="Textové pole 111" o:spid="_x0000_s1028"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lang w:val="en-IE"/>
                            </w:rPr>
                            <w:alias w:val="Dátum publikovania"/>
                            <w:tag w:val=""/>
                            <w:id w:val="400952559"/>
                            <w:dataBinding w:prefixMappings="xmlns:ns0='http://schemas.microsoft.com/office/2006/coverPageProps' " w:xpath="/ns0:CoverPageProperties[1]/ns0:PublishDate[1]" w:storeItemID="{55AF091B-3C7A-41E3-B477-F2FDAA23CFDA}"/>
                            <w:date>
                              <w:dateFormat w:val="d. MMMM yyyy"/>
                              <w:lid w:val="sk-SK"/>
                              <w:storeMappedDataAs w:val="dateTime"/>
                              <w:calendar w:val="gregorian"/>
                            </w:date>
                          </w:sdtPr>
                          <w:sdtEndPr/>
                          <w:sdtContent>
                            <w:p w14:paraId="6B08BD97" w14:textId="5B858B9E" w:rsidR="00C76D32" w:rsidRPr="00C76D32" w:rsidRDefault="00176094">
                              <w:pPr>
                                <w:pStyle w:val="NoSpacing"/>
                                <w:jc w:val="right"/>
                                <w:rPr>
                                  <w:caps/>
                                  <w:color w:val="323E4F" w:themeColor="text2" w:themeShade="BF"/>
                                  <w:sz w:val="40"/>
                                  <w:szCs w:val="40"/>
                                  <w:lang w:val="en-IE"/>
                                </w:rPr>
                              </w:pPr>
                              <w:r>
                                <w:rPr>
                                  <w:caps/>
                                  <w:color w:val="323E4F" w:themeColor="text2" w:themeShade="BF"/>
                                  <w:sz w:val="40"/>
                                  <w:szCs w:val="40"/>
                                  <w:lang w:val="sk-SK"/>
                                </w:rPr>
                                <w:t>12. apríl 2024</w:t>
                              </w:r>
                            </w:p>
                          </w:sdtContent>
                        </w:sdt>
                      </w:txbxContent>
                    </v:textbox>
                    <w10:wrap type="square" anchorx="page" anchory="page"/>
                  </v:shape>
                </w:pict>
              </mc:Fallback>
            </mc:AlternateContent>
          </w:r>
          <w:r w:rsidRPr="00C76D32">
            <w:rPr>
              <w:noProof/>
            </w:rPr>
            <mc:AlternateContent>
              <mc:Choice Requires="wpg">
                <w:drawing>
                  <wp:anchor distT="0" distB="0" distL="114300" distR="114300" simplePos="0" relativeHeight="251658240" behindDoc="0" locked="0" layoutInCell="1" allowOverlap="1" wp14:anchorId="4EA7E18D" wp14:editId="21DE280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Skupina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70C0"/>
                            </a:solidFill>
                          </wpg:grpSpPr>
                          <wps:wsp>
                            <wps:cNvPr id="115" name="Obdĺžni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bdĺžni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DFB999" id="Skupina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">
                    <v:rect id="Obdĺžni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Obdĺžni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Pr="00C76D32">
            <w:rPr>
              <w:color w:val="FFFFFF" w:themeColor="background1"/>
              <w:sz w:val="21"/>
              <w:szCs w:val="21"/>
            </w:rPr>
            <w:br w:type="page"/>
          </w:r>
        </w:p>
        <w:sdt>
          <w:sdtPr>
            <w:rPr>
              <w:rFonts w:asciiTheme="minorHAnsi" w:eastAsiaTheme="minorEastAsia" w:hAnsiTheme="minorHAnsi" w:cstheme="minorBidi"/>
              <w:color w:val="auto"/>
              <w:kern w:val="2"/>
              <w:sz w:val="22"/>
              <w:szCs w:val="22"/>
              <w:lang w:val="en-GB"/>
              <w14:ligatures w14:val="standardContextual"/>
            </w:rPr>
            <w:id w:val="968173815"/>
            <w:docPartObj>
              <w:docPartGallery w:val="Table of Contents"/>
              <w:docPartUnique/>
            </w:docPartObj>
          </w:sdtPr>
          <w:sdtEndPr>
            <w:rPr>
              <w:b/>
              <w:bCs/>
              <w:sz w:val="28"/>
              <w:szCs w:val="28"/>
            </w:rPr>
          </w:sdtEndPr>
          <w:sdtContent>
            <w:p w14:paraId="7754D458" w14:textId="7F41DD7C" w:rsidR="004C623A" w:rsidRPr="009F126D" w:rsidRDefault="004C623A">
              <w:pPr>
                <w:pStyle w:val="TOCHeading"/>
                <w:rPr>
                  <w:b/>
                  <w:bCs/>
                  <w:color w:val="auto"/>
                  <w:sz w:val="40"/>
                  <w:szCs w:val="40"/>
                </w:rPr>
              </w:pPr>
              <w:r w:rsidRPr="009F126D">
                <w:rPr>
                  <w:b/>
                  <w:bCs/>
                  <w:color w:val="auto"/>
                  <w:sz w:val="40"/>
                  <w:szCs w:val="40"/>
                  <w:lang w:val="en-GB"/>
                </w:rPr>
                <w:t>Contents</w:t>
              </w:r>
            </w:p>
            <w:p w14:paraId="446A83AF" w14:textId="45294F60" w:rsidR="00785A53" w:rsidRDefault="004C623A">
              <w:pPr>
                <w:pStyle w:val="TOC1"/>
                <w:tabs>
                  <w:tab w:val="left" w:pos="440"/>
                  <w:tab w:val="right" w:leader="dot" w:pos="9062"/>
                </w:tabs>
                <w:rPr>
                  <w:noProof/>
                  <w:lang w:val="en-GB"/>
                </w:rPr>
              </w:pPr>
              <w:r w:rsidRPr="009F126D">
                <w:rPr>
                  <w:b/>
                  <w:bCs/>
                  <w:sz w:val="28"/>
                  <w:szCs w:val="28"/>
                </w:rPr>
                <w:fldChar w:fldCharType="begin"/>
              </w:r>
              <w:r w:rsidRPr="009F126D">
                <w:rPr>
                  <w:b/>
                  <w:bCs/>
                  <w:sz w:val="28"/>
                  <w:szCs w:val="28"/>
                </w:rPr>
                <w:instrText xml:space="preserve"> TOC \o "1-3" \h \z \u </w:instrText>
              </w:r>
              <w:r w:rsidRPr="009F126D">
                <w:rPr>
                  <w:b/>
                  <w:bCs/>
                  <w:sz w:val="28"/>
                  <w:szCs w:val="28"/>
                </w:rPr>
                <w:fldChar w:fldCharType="separate"/>
              </w:r>
              <w:hyperlink w:anchor="_Toc164422324" w:history="1">
                <w:r w:rsidR="00785A53" w:rsidRPr="00F24732">
                  <w:rPr>
                    <w:rStyle w:val="Hyperlink"/>
                    <w:noProof/>
                  </w:rPr>
                  <w:t>1.</w:t>
                </w:r>
                <w:r w:rsidR="00785A53">
                  <w:rPr>
                    <w:noProof/>
                    <w:lang w:val="en-GB"/>
                  </w:rPr>
                  <w:tab/>
                </w:r>
                <w:r w:rsidR="00785A53" w:rsidRPr="00F24732">
                  <w:rPr>
                    <w:rStyle w:val="Hyperlink"/>
                    <w:noProof/>
                  </w:rPr>
                  <w:t>Introduction</w:t>
                </w:r>
                <w:r w:rsidR="00785A53">
                  <w:rPr>
                    <w:noProof/>
                    <w:webHidden/>
                  </w:rPr>
                  <w:tab/>
                </w:r>
                <w:r w:rsidR="00785A53">
                  <w:rPr>
                    <w:noProof/>
                    <w:webHidden/>
                  </w:rPr>
                  <w:fldChar w:fldCharType="begin"/>
                </w:r>
                <w:r w:rsidR="00785A53">
                  <w:rPr>
                    <w:noProof/>
                    <w:webHidden/>
                  </w:rPr>
                  <w:instrText xml:space="preserve"> PAGEREF _Toc164422324 \h </w:instrText>
                </w:r>
                <w:r w:rsidR="00785A53">
                  <w:rPr>
                    <w:noProof/>
                    <w:webHidden/>
                  </w:rPr>
                </w:r>
                <w:r w:rsidR="00785A53">
                  <w:rPr>
                    <w:noProof/>
                    <w:webHidden/>
                  </w:rPr>
                  <w:fldChar w:fldCharType="separate"/>
                </w:r>
                <w:r w:rsidR="00051CCE">
                  <w:rPr>
                    <w:noProof/>
                    <w:webHidden/>
                  </w:rPr>
                  <w:t>2</w:t>
                </w:r>
                <w:r w:rsidR="00785A53">
                  <w:rPr>
                    <w:noProof/>
                    <w:webHidden/>
                  </w:rPr>
                  <w:fldChar w:fldCharType="end"/>
                </w:r>
              </w:hyperlink>
            </w:p>
            <w:p w14:paraId="454A9C54" w14:textId="515D842A" w:rsidR="00785A53" w:rsidRDefault="00051CCE">
              <w:pPr>
                <w:pStyle w:val="TOC1"/>
                <w:tabs>
                  <w:tab w:val="left" w:pos="440"/>
                  <w:tab w:val="right" w:leader="dot" w:pos="9062"/>
                </w:tabs>
                <w:rPr>
                  <w:noProof/>
                  <w:lang w:val="en-GB"/>
                </w:rPr>
              </w:pPr>
              <w:hyperlink w:anchor="_Toc164422325" w:history="1">
                <w:r w:rsidR="00785A53" w:rsidRPr="00F24732">
                  <w:rPr>
                    <w:rStyle w:val="Hyperlink"/>
                    <w:noProof/>
                  </w:rPr>
                  <w:t>2.</w:t>
                </w:r>
                <w:r w:rsidR="00785A53">
                  <w:rPr>
                    <w:noProof/>
                    <w:lang w:val="en-GB"/>
                  </w:rPr>
                  <w:tab/>
                </w:r>
                <w:r w:rsidR="00785A53" w:rsidRPr="00F24732">
                  <w:rPr>
                    <w:rStyle w:val="Hyperlink"/>
                    <w:noProof/>
                  </w:rPr>
                  <w:t>Description of aspects used</w:t>
                </w:r>
                <w:r w:rsidR="00785A53">
                  <w:rPr>
                    <w:noProof/>
                    <w:webHidden/>
                  </w:rPr>
                  <w:tab/>
                </w:r>
                <w:r w:rsidR="00785A53">
                  <w:rPr>
                    <w:noProof/>
                    <w:webHidden/>
                  </w:rPr>
                  <w:fldChar w:fldCharType="begin"/>
                </w:r>
                <w:r w:rsidR="00785A53">
                  <w:rPr>
                    <w:noProof/>
                    <w:webHidden/>
                  </w:rPr>
                  <w:instrText xml:space="preserve"> PAGEREF _Toc164422325 \h </w:instrText>
                </w:r>
                <w:r w:rsidR="00785A53">
                  <w:rPr>
                    <w:noProof/>
                    <w:webHidden/>
                  </w:rPr>
                </w:r>
                <w:r w:rsidR="00785A53">
                  <w:rPr>
                    <w:noProof/>
                    <w:webHidden/>
                  </w:rPr>
                  <w:fldChar w:fldCharType="separate"/>
                </w:r>
                <w:r>
                  <w:rPr>
                    <w:noProof/>
                    <w:webHidden/>
                  </w:rPr>
                  <w:t>2</w:t>
                </w:r>
                <w:r w:rsidR="00785A53">
                  <w:rPr>
                    <w:noProof/>
                    <w:webHidden/>
                  </w:rPr>
                  <w:fldChar w:fldCharType="end"/>
                </w:r>
              </w:hyperlink>
            </w:p>
            <w:p w14:paraId="5A5C0E7E" w14:textId="10FB57CD" w:rsidR="00785A53" w:rsidRDefault="00051CCE">
              <w:pPr>
                <w:pStyle w:val="TOC1"/>
                <w:tabs>
                  <w:tab w:val="left" w:pos="440"/>
                  <w:tab w:val="right" w:leader="dot" w:pos="9062"/>
                </w:tabs>
                <w:rPr>
                  <w:noProof/>
                  <w:lang w:val="en-GB"/>
                </w:rPr>
              </w:pPr>
              <w:hyperlink w:anchor="_Toc164422326" w:history="1">
                <w:r w:rsidR="00785A53" w:rsidRPr="00F24732">
                  <w:rPr>
                    <w:rStyle w:val="Hyperlink"/>
                    <w:noProof/>
                  </w:rPr>
                  <w:t>3.</w:t>
                </w:r>
                <w:r w:rsidR="00785A53">
                  <w:rPr>
                    <w:noProof/>
                    <w:lang w:val="en-GB"/>
                  </w:rPr>
                  <w:tab/>
                </w:r>
                <w:r w:rsidR="00785A53" w:rsidRPr="00F24732">
                  <w:rPr>
                    <w:rStyle w:val="Hyperlink"/>
                    <w:noProof/>
                  </w:rPr>
                  <w:t>Conclusion</w:t>
                </w:r>
                <w:r w:rsidR="00785A53">
                  <w:rPr>
                    <w:noProof/>
                    <w:webHidden/>
                  </w:rPr>
                  <w:tab/>
                </w:r>
                <w:r w:rsidR="00785A53">
                  <w:rPr>
                    <w:noProof/>
                    <w:webHidden/>
                  </w:rPr>
                  <w:fldChar w:fldCharType="begin"/>
                </w:r>
                <w:r w:rsidR="00785A53">
                  <w:rPr>
                    <w:noProof/>
                    <w:webHidden/>
                  </w:rPr>
                  <w:instrText xml:space="preserve"> PAGEREF _Toc164422326 \h </w:instrText>
                </w:r>
                <w:r w:rsidR="00785A53">
                  <w:rPr>
                    <w:noProof/>
                    <w:webHidden/>
                  </w:rPr>
                </w:r>
                <w:r w:rsidR="00785A53">
                  <w:rPr>
                    <w:noProof/>
                    <w:webHidden/>
                  </w:rPr>
                  <w:fldChar w:fldCharType="separate"/>
                </w:r>
                <w:r>
                  <w:rPr>
                    <w:noProof/>
                    <w:webHidden/>
                  </w:rPr>
                  <w:t>3</w:t>
                </w:r>
                <w:r w:rsidR="00785A53">
                  <w:rPr>
                    <w:noProof/>
                    <w:webHidden/>
                  </w:rPr>
                  <w:fldChar w:fldCharType="end"/>
                </w:r>
              </w:hyperlink>
            </w:p>
            <w:p w14:paraId="18A4D8A9" w14:textId="56809AD8" w:rsidR="00785A53" w:rsidRDefault="00051CCE">
              <w:pPr>
                <w:pStyle w:val="TOC1"/>
                <w:tabs>
                  <w:tab w:val="left" w:pos="440"/>
                  <w:tab w:val="right" w:leader="dot" w:pos="9062"/>
                </w:tabs>
                <w:rPr>
                  <w:noProof/>
                  <w:lang w:val="en-GB"/>
                </w:rPr>
              </w:pPr>
              <w:hyperlink w:anchor="_Toc164422327" w:history="1">
                <w:r w:rsidR="00785A53" w:rsidRPr="00F24732">
                  <w:rPr>
                    <w:rStyle w:val="Hyperlink"/>
                    <w:noProof/>
                  </w:rPr>
                  <w:t>4.</w:t>
                </w:r>
                <w:r w:rsidR="00785A53">
                  <w:rPr>
                    <w:noProof/>
                    <w:lang w:val="en-GB"/>
                  </w:rPr>
                  <w:tab/>
                </w:r>
                <w:r w:rsidR="00785A53" w:rsidRPr="00F24732">
                  <w:rPr>
                    <w:rStyle w:val="Hyperlink"/>
                    <w:noProof/>
                    <w:lang w:val="en-GB"/>
                  </w:rPr>
                  <w:t xml:space="preserve"> References</w:t>
                </w:r>
                <w:r w:rsidR="00785A53">
                  <w:rPr>
                    <w:noProof/>
                    <w:webHidden/>
                  </w:rPr>
                  <w:tab/>
                </w:r>
                <w:r w:rsidR="00785A53">
                  <w:rPr>
                    <w:noProof/>
                    <w:webHidden/>
                  </w:rPr>
                  <w:fldChar w:fldCharType="begin"/>
                </w:r>
                <w:r w:rsidR="00785A53">
                  <w:rPr>
                    <w:noProof/>
                    <w:webHidden/>
                  </w:rPr>
                  <w:instrText xml:space="preserve"> PAGEREF _Toc164422327 \h </w:instrText>
                </w:r>
                <w:r w:rsidR="00785A53">
                  <w:rPr>
                    <w:noProof/>
                    <w:webHidden/>
                  </w:rPr>
                </w:r>
                <w:r w:rsidR="00785A53">
                  <w:rPr>
                    <w:noProof/>
                    <w:webHidden/>
                  </w:rPr>
                  <w:fldChar w:fldCharType="separate"/>
                </w:r>
                <w:r>
                  <w:rPr>
                    <w:noProof/>
                    <w:webHidden/>
                  </w:rPr>
                  <w:t>3</w:t>
                </w:r>
                <w:r w:rsidR="00785A53">
                  <w:rPr>
                    <w:noProof/>
                    <w:webHidden/>
                  </w:rPr>
                  <w:fldChar w:fldCharType="end"/>
                </w:r>
              </w:hyperlink>
            </w:p>
            <w:p w14:paraId="0C6339A5" w14:textId="0718798E" w:rsidR="004C623A" w:rsidRPr="005A1276" w:rsidRDefault="004C623A" w:rsidP="005A1276">
              <w:pPr>
                <w:pStyle w:val="TOC1"/>
                <w:tabs>
                  <w:tab w:val="right" w:leader="dot" w:pos="9062"/>
                </w:tabs>
                <w:rPr>
                  <w:b/>
                  <w:bCs/>
                  <w:sz w:val="28"/>
                  <w:szCs w:val="28"/>
                  <w:lang w:val="en-GB"/>
                </w:rPr>
              </w:pPr>
              <w:r w:rsidRPr="009F126D">
                <w:rPr>
                  <w:b/>
                  <w:bCs/>
                  <w:sz w:val="28"/>
                  <w:szCs w:val="28"/>
                  <w:lang w:val="en-GB"/>
                </w:rPr>
                <w:fldChar w:fldCharType="end"/>
              </w:r>
            </w:p>
          </w:sdtContent>
        </w:sdt>
        <w:p w14:paraId="0E2E8298" w14:textId="2954C5A1" w:rsidR="004C623A" w:rsidRDefault="00051CCE" w:rsidP="004C623A">
          <w:pPr>
            <w:rPr>
              <w:color w:val="FFFFFF" w:themeColor="background1"/>
              <w:sz w:val="21"/>
              <w:szCs w:val="21"/>
            </w:rPr>
          </w:pPr>
        </w:p>
      </w:sdtContent>
    </w:sdt>
    <w:p w14:paraId="3C55B1CA" w14:textId="15C79496" w:rsidR="00E52537" w:rsidRDefault="00E52537" w:rsidP="00E52537">
      <w:pPr>
        <w:tabs>
          <w:tab w:val="left" w:pos="5247"/>
        </w:tabs>
        <w:rPr>
          <w:rFonts w:ascii="Segoe UI" w:eastAsia="Times New Roman" w:hAnsi="Segoe UI" w:cs="Segoe UI"/>
          <w:b/>
          <w:bCs/>
          <w:color w:val="ECECEC"/>
          <w:kern w:val="0"/>
          <w:sz w:val="36"/>
          <w:szCs w:val="36"/>
          <w14:ligatures w14:val="none"/>
        </w:rPr>
      </w:pPr>
      <w:r>
        <w:rPr>
          <w:rFonts w:ascii="Segoe UI" w:eastAsia="Times New Roman" w:hAnsi="Segoe UI" w:cs="Segoe UI"/>
          <w:b/>
          <w:bCs/>
          <w:color w:val="ECECEC"/>
          <w:kern w:val="0"/>
          <w:sz w:val="36"/>
          <w:szCs w:val="36"/>
          <w14:ligatures w14:val="none"/>
        </w:rPr>
        <w:tab/>
      </w:r>
    </w:p>
    <w:p w14:paraId="04896611" w14:textId="16545536" w:rsidR="004C623A" w:rsidRDefault="004C623A" w:rsidP="00E52537">
      <w:pPr>
        <w:tabs>
          <w:tab w:val="left" w:pos="5247"/>
        </w:tabs>
        <w:rPr>
          <w:rFonts w:ascii="Segoe UI" w:eastAsia="Times New Roman" w:hAnsi="Segoe UI" w:cs="Segoe UI"/>
          <w:b/>
          <w:bCs/>
          <w:color w:val="ECECEC"/>
          <w:kern w:val="0"/>
          <w:sz w:val="36"/>
          <w:szCs w:val="36"/>
          <w14:ligatures w14:val="none"/>
        </w:rPr>
      </w:pPr>
      <w:r w:rsidRPr="00E52537">
        <w:rPr>
          <w:rFonts w:ascii="Segoe UI" w:eastAsia="Times New Roman" w:hAnsi="Segoe UI" w:cs="Segoe UI"/>
          <w:sz w:val="36"/>
          <w:szCs w:val="36"/>
        </w:rPr>
        <w:br w:type="page"/>
      </w:r>
      <w:r w:rsidR="00E52537">
        <w:rPr>
          <w:rFonts w:ascii="Segoe UI" w:eastAsia="Times New Roman" w:hAnsi="Segoe UI" w:cs="Segoe UI"/>
          <w:b/>
          <w:bCs/>
          <w:color w:val="ECECEC"/>
          <w:kern w:val="0"/>
          <w:sz w:val="36"/>
          <w:szCs w:val="36"/>
          <w14:ligatures w14:val="none"/>
        </w:rPr>
        <w:lastRenderedPageBreak/>
        <w:tab/>
      </w:r>
    </w:p>
    <w:p w14:paraId="66BCD553" w14:textId="77777777" w:rsidR="004C623A" w:rsidRPr="004C623A" w:rsidRDefault="004C623A" w:rsidP="004C623A">
      <w:pPr>
        <w:pStyle w:val="Heading1"/>
        <w:numPr>
          <w:ilvl w:val="0"/>
          <w:numId w:val="13"/>
        </w:numPr>
        <w:rPr>
          <w:rFonts w:asciiTheme="minorHAnsi" w:eastAsiaTheme="minorEastAsia" w:hAnsiTheme="minorHAnsi" w:cstheme="minorBidi"/>
          <w:color w:val="FFFFFF" w:themeColor="background1"/>
          <w:kern w:val="2"/>
          <w:sz w:val="21"/>
          <w:szCs w:val="21"/>
          <w14:ligatures w14:val="standardContextual"/>
        </w:rPr>
      </w:pPr>
      <w:bookmarkStart w:id="0" w:name="_Toc164422324"/>
      <w:r>
        <w:t>Introduction</w:t>
      </w:r>
      <w:bookmarkEnd w:id="0"/>
    </w:p>
    <w:p w14:paraId="1DB4DD4C" w14:textId="075A4299" w:rsidR="004C623A" w:rsidRDefault="004C623A" w:rsidP="00C84D7B">
      <w:pPr>
        <w:ind w:firstLine="360"/>
        <w:jc w:val="both"/>
      </w:pPr>
      <w:r>
        <w:t>This project was a chance to dive into the world of web development, applying what we've learned in our studies to build something from scratch and add some more.</w:t>
      </w:r>
    </w:p>
    <w:p w14:paraId="6AA02327" w14:textId="2C2F681E" w:rsidR="004C623A" w:rsidRDefault="004C623A" w:rsidP="00C84D7B">
      <w:pPr>
        <w:ind w:firstLine="360"/>
        <w:jc w:val="both"/>
      </w:pPr>
      <w:r>
        <w:t xml:space="preserve">In this report, we'll walk you through our process, from planning to execution. Our goal was to create a website that not only showcases our skills, but also reflects our interests in web development, </w:t>
      </w:r>
      <w:r w:rsidR="00AD0576">
        <w:t>self-development,</w:t>
      </w:r>
      <w:r>
        <w:t xml:space="preserve"> and creativity.</w:t>
      </w:r>
    </w:p>
    <w:p w14:paraId="39A29621" w14:textId="521E9BB7" w:rsidR="00176094" w:rsidRDefault="00176094" w:rsidP="00C84D7B">
      <w:pPr>
        <w:ind w:firstLine="360"/>
        <w:jc w:val="both"/>
      </w:pPr>
      <w:r>
        <w:t>The file includes folder (extras) with few more JavaScript codes for better user interface and interaction with a website. These extras were our attemps to learn and discover other functions in JavaScript. These extras were done in our spare time with a lot of research done. We don´t claim that as our work, it was done for learning purposes.</w:t>
      </w:r>
    </w:p>
    <w:p w14:paraId="60EA738F" w14:textId="77777777" w:rsidR="00D023E5" w:rsidRDefault="0088539A" w:rsidP="00D023E5">
      <w:pPr>
        <w:pStyle w:val="Heading1"/>
        <w:numPr>
          <w:ilvl w:val="0"/>
          <w:numId w:val="13"/>
        </w:numPr>
      </w:pPr>
      <w:del w:id="1" w:author="Microsoft Word" w:date="2024-04-19T11:54:00Z">
        <w:r>
          <w:delText xml:space="preserve"> </w:delText>
        </w:r>
      </w:del>
      <w:bookmarkStart w:id="2" w:name="_Toc164422325"/>
      <w:r w:rsidR="00E70543">
        <w:t>Description of aspects used</w:t>
      </w:r>
      <w:bookmarkEnd w:id="2"/>
    </w:p>
    <w:p w14:paraId="2FEF4FBE" w14:textId="15CFD350" w:rsidR="00D023E5" w:rsidRPr="00F327CF" w:rsidRDefault="00D023E5" w:rsidP="00D023E5">
      <w:pPr>
        <w:rPr>
          <w:sz w:val="28"/>
          <w:szCs w:val="28"/>
        </w:rPr>
      </w:pPr>
      <w:r w:rsidRPr="00F327CF">
        <w:rPr>
          <w:sz w:val="28"/>
          <w:szCs w:val="28"/>
          <w:highlight w:val="lightGray"/>
        </w:rPr>
        <w:t>btn-send.js</w:t>
      </w:r>
    </w:p>
    <w:p w14:paraId="38C65D56" w14:textId="4FEC5921" w:rsidR="00E52055" w:rsidRPr="00E52055" w:rsidRDefault="00E52055" w:rsidP="00E52055">
      <w:pPr>
        <w:rPr>
          <w:lang w:val="en-GB"/>
        </w:rPr>
      </w:pPr>
      <w:r w:rsidRPr="00E52055">
        <w:rPr>
          <w:b/>
          <w:bCs/>
          <w:i/>
          <w:iCs/>
          <w:u w:val="single"/>
          <w:lang w:val="en-GB"/>
        </w:rPr>
        <w:t>Validation Function:</w:t>
      </w:r>
      <w:r w:rsidRPr="00E52055">
        <w:rPr>
          <w:lang w:val="en-GB"/>
        </w:rPr>
        <w:t xml:space="preserve"> The core functionality of the </w:t>
      </w:r>
      <w:r w:rsidR="008C1314">
        <w:rPr>
          <w:lang w:val="en-GB"/>
        </w:rPr>
        <w:t xml:space="preserve">btn-send </w:t>
      </w:r>
      <w:r w:rsidRPr="00E52055">
        <w:rPr>
          <w:lang w:val="en-GB"/>
        </w:rPr>
        <w:t>code is a</w:t>
      </w:r>
      <w:r w:rsidR="008C1314">
        <w:rPr>
          <w:lang w:val="en-GB"/>
        </w:rPr>
        <w:t xml:space="preserve"> </w:t>
      </w:r>
      <w:r w:rsidRPr="00E52055">
        <w:rPr>
          <w:lang w:val="en-GB"/>
        </w:rPr>
        <w:t>function named validateEmail(), which is responsible for validating an</w:t>
      </w:r>
      <w:r w:rsidR="008C1314">
        <w:rPr>
          <w:lang w:val="en-GB"/>
        </w:rPr>
        <w:t xml:space="preserve"> entered</w:t>
      </w:r>
      <w:r w:rsidRPr="00E52055">
        <w:rPr>
          <w:lang w:val="en-GB"/>
        </w:rPr>
        <w:t xml:space="preserve"> email address.</w:t>
      </w:r>
    </w:p>
    <w:p w14:paraId="2CF77FB7" w14:textId="77E66311" w:rsidR="00E52055" w:rsidRPr="00E52055" w:rsidRDefault="00E52055" w:rsidP="00984058">
      <w:pPr>
        <w:jc w:val="both"/>
        <w:rPr>
          <w:lang w:val="en-GB"/>
        </w:rPr>
      </w:pPr>
      <w:r w:rsidRPr="008C1314">
        <w:rPr>
          <w:b/>
          <w:bCs/>
          <w:u w:val="single"/>
          <w:lang w:val="en-GB"/>
        </w:rPr>
        <w:t>Error and Success Messages:</w:t>
      </w:r>
      <w:r w:rsidRPr="008C1314">
        <w:rPr>
          <w:u w:val="single"/>
          <w:lang w:val="en-GB"/>
        </w:rPr>
        <w:t xml:space="preserve"> </w:t>
      </w:r>
      <w:r w:rsidRPr="00E52055">
        <w:rPr>
          <w:lang w:val="en-GB"/>
        </w:rPr>
        <w:t xml:space="preserve">Two variables, </w:t>
      </w:r>
      <w:r w:rsidRPr="008C1314">
        <w:rPr>
          <w:u w:val="single"/>
          <w:lang w:val="en-GB"/>
        </w:rPr>
        <w:t>errorMessage</w:t>
      </w:r>
      <w:r w:rsidR="00984058">
        <w:rPr>
          <w:u w:val="single"/>
          <w:lang w:val="en-GB"/>
        </w:rPr>
        <w:t>,</w:t>
      </w:r>
      <w:r w:rsidRPr="00E52055">
        <w:rPr>
          <w:lang w:val="en-GB"/>
        </w:rPr>
        <w:t xml:space="preserve"> and </w:t>
      </w:r>
      <w:r w:rsidRPr="008C1314">
        <w:rPr>
          <w:u w:val="single"/>
          <w:lang w:val="en-GB"/>
        </w:rPr>
        <w:t>successMessage</w:t>
      </w:r>
      <w:r w:rsidRPr="00E52055">
        <w:rPr>
          <w:lang w:val="en-GB"/>
        </w:rPr>
        <w:t>, are u</w:t>
      </w:r>
      <w:r w:rsidR="008C1314">
        <w:rPr>
          <w:lang w:val="en-GB"/>
        </w:rPr>
        <w:t>sed</w:t>
      </w:r>
      <w:r w:rsidRPr="00E52055">
        <w:rPr>
          <w:lang w:val="en-GB"/>
        </w:rPr>
        <w:t xml:space="preserve"> to store messages fo</w:t>
      </w:r>
      <w:r w:rsidR="008C1314">
        <w:rPr>
          <w:lang w:val="en-GB"/>
        </w:rPr>
        <w:t>r validation success or failure.</w:t>
      </w:r>
      <w:r w:rsidR="000E70B0">
        <w:rPr>
          <w:lang w:val="en-GB"/>
        </w:rPr>
        <w:t xml:space="preserve"> The </w:t>
      </w:r>
      <w:r w:rsidR="00984058">
        <w:rPr>
          <w:lang w:val="en-GB"/>
        </w:rPr>
        <w:t>message</w:t>
      </w:r>
      <w:r w:rsidR="000E70B0">
        <w:rPr>
          <w:lang w:val="en-GB"/>
        </w:rPr>
        <w:t xml:space="preserve"> will pop up in alert() box.</w:t>
      </w:r>
    </w:p>
    <w:p w14:paraId="2DEB504B" w14:textId="7C443AD2" w:rsidR="00E52055" w:rsidRPr="00E52055" w:rsidRDefault="00E52055" w:rsidP="00984058">
      <w:pPr>
        <w:jc w:val="both"/>
        <w:rPr>
          <w:lang w:val="en-GB"/>
        </w:rPr>
      </w:pPr>
      <w:r w:rsidRPr="008C1314">
        <w:rPr>
          <w:b/>
          <w:bCs/>
          <w:i/>
          <w:iCs/>
          <w:u w:val="single"/>
          <w:lang w:val="en-GB"/>
        </w:rPr>
        <w:t>Accessing Input Values</w:t>
      </w:r>
      <w:r w:rsidRPr="00E52055">
        <w:rPr>
          <w:lang w:val="en-GB"/>
        </w:rPr>
        <w:t xml:space="preserve">: The function </w:t>
      </w:r>
      <w:r w:rsidR="000E70B0">
        <w:rPr>
          <w:lang w:val="en-GB"/>
        </w:rPr>
        <w:t>stores</w:t>
      </w:r>
      <w:r w:rsidRPr="00E52055">
        <w:rPr>
          <w:lang w:val="en-GB"/>
        </w:rPr>
        <w:t xml:space="preserve"> the value entered in an input field with the ID </w:t>
      </w:r>
      <w:r w:rsidRPr="000E70B0">
        <w:rPr>
          <w:i/>
          <w:iCs/>
          <w:u w:val="single"/>
          <w:lang w:val="en-GB"/>
        </w:rPr>
        <w:t>input-field</w:t>
      </w:r>
      <w:r w:rsidRPr="00E52055">
        <w:rPr>
          <w:lang w:val="en-GB"/>
        </w:rPr>
        <w:t xml:space="preserve"> and stores it in the variable </w:t>
      </w:r>
      <w:r w:rsidRPr="000E70B0">
        <w:rPr>
          <w:i/>
          <w:iCs/>
          <w:u w:val="single"/>
          <w:lang w:val="en-GB"/>
        </w:rPr>
        <w:t>input</w:t>
      </w:r>
      <w:r w:rsidRPr="00E52055">
        <w:rPr>
          <w:lang w:val="en-GB"/>
        </w:rPr>
        <w:t xml:space="preserve">. Additionally, it selects input fields with the class </w:t>
      </w:r>
      <w:r w:rsidRPr="000E70B0">
        <w:rPr>
          <w:i/>
          <w:iCs/>
          <w:u w:val="single"/>
          <w:lang w:val="en-GB"/>
        </w:rPr>
        <w:t>input-field</w:t>
      </w:r>
      <w:r w:rsidRPr="00E52055">
        <w:rPr>
          <w:lang w:val="en-GB"/>
        </w:rPr>
        <w:t xml:space="preserve"> and stores them in the variable text.</w:t>
      </w:r>
    </w:p>
    <w:p w14:paraId="7F13B679" w14:textId="0D2760EE" w:rsidR="00E52055" w:rsidRDefault="00E52055" w:rsidP="00984058">
      <w:pPr>
        <w:jc w:val="both"/>
        <w:rPr>
          <w:lang w:val="en-GB"/>
        </w:rPr>
      </w:pPr>
      <w:r w:rsidRPr="000E70B0">
        <w:rPr>
          <w:b/>
          <w:bCs/>
          <w:i/>
          <w:iCs/>
          <w:u w:val="single"/>
          <w:lang w:val="en-GB"/>
        </w:rPr>
        <w:t>Clearing Input Fields:</w:t>
      </w:r>
      <w:r w:rsidRPr="00E52055">
        <w:rPr>
          <w:lang w:val="en-GB"/>
        </w:rPr>
        <w:t xml:space="preserve"> The function clears the values of input</w:t>
      </w:r>
      <w:r w:rsidR="000E70B0">
        <w:rPr>
          <w:lang w:val="en-GB"/>
        </w:rPr>
        <w:t xml:space="preserve"> </w:t>
      </w:r>
      <w:r w:rsidRPr="00E52055">
        <w:rPr>
          <w:lang w:val="en-GB"/>
        </w:rPr>
        <w:t>when the email address is successfully validated.Modifications Made:</w:t>
      </w:r>
    </w:p>
    <w:p w14:paraId="2A79C258" w14:textId="77777777" w:rsidR="00CE02A4" w:rsidRDefault="00235034" w:rsidP="00984058">
      <w:pPr>
        <w:jc w:val="both"/>
        <w:rPr>
          <w:lang w:val="en-GB"/>
        </w:rPr>
      </w:pPr>
      <w:r w:rsidRPr="00235034">
        <w:rPr>
          <w:b/>
          <w:bCs/>
          <w:i/>
          <w:iCs/>
          <w:u w:val="single"/>
          <w:lang w:val="en-GB"/>
        </w:rPr>
        <w:t>Includes:</w:t>
      </w:r>
      <w:r>
        <w:rPr>
          <w:b/>
          <w:bCs/>
          <w:i/>
          <w:iCs/>
          <w:u w:val="single"/>
          <w:lang w:val="en-GB"/>
        </w:rPr>
        <w:t xml:space="preserve"> </w:t>
      </w:r>
      <w:r w:rsidRPr="00E52055">
        <w:rPr>
          <w:lang w:val="en-GB"/>
        </w:rPr>
        <w:t>Extended error handling to cover cases where the input doesn't contain the '@' character.</w:t>
      </w:r>
      <w:r w:rsidR="00287074">
        <w:rPr>
          <w:lang w:val="en-GB"/>
        </w:rPr>
        <w:t xml:space="preserve"> We still can add other characters into the field but the code will search for @ sign.</w:t>
      </w:r>
      <w:sdt>
        <w:sdtPr>
          <w:rPr>
            <w:lang w:val="en-GB"/>
          </w:rPr>
          <w:id w:val="1885518914"/>
          <w:citation/>
        </w:sdtPr>
        <w:sdtEndPr/>
        <w:sdtContent>
          <w:r w:rsidR="00CE02A4">
            <w:rPr>
              <w:lang w:val="en-GB"/>
            </w:rPr>
            <w:fldChar w:fldCharType="begin"/>
          </w:r>
          <w:r w:rsidR="00CE02A4">
            <w:rPr>
              <w:lang w:val="sk-SK"/>
            </w:rPr>
            <w:instrText xml:space="preserve">CITATION Ope \y  \l 1051 </w:instrText>
          </w:r>
          <w:r w:rsidR="00CE02A4">
            <w:rPr>
              <w:lang w:val="en-GB"/>
            </w:rPr>
            <w:fldChar w:fldCharType="separate"/>
          </w:r>
          <w:r w:rsidR="00CE02A4">
            <w:rPr>
              <w:noProof/>
              <w:lang w:val="sk-SK"/>
            </w:rPr>
            <w:t xml:space="preserve"> (OpenAI's ChatGPT AI language model)</w:t>
          </w:r>
          <w:r w:rsidR="00CE02A4">
            <w:rPr>
              <w:lang w:val="en-GB"/>
            </w:rPr>
            <w:fldChar w:fldCharType="end"/>
          </w:r>
        </w:sdtContent>
      </w:sdt>
    </w:p>
    <w:p w14:paraId="77B121B8" w14:textId="77777777" w:rsidR="00984058" w:rsidRDefault="00984058" w:rsidP="00CE02A4">
      <w:pPr>
        <w:rPr>
          <w:lang w:val="en-GB"/>
        </w:rPr>
      </w:pPr>
    </w:p>
    <w:p w14:paraId="7A620072" w14:textId="4C4C415F" w:rsidR="00F327CF" w:rsidRDefault="00F327CF" w:rsidP="00F327CF">
      <w:pPr>
        <w:rPr>
          <w:sz w:val="28"/>
          <w:szCs w:val="28"/>
        </w:rPr>
      </w:pPr>
      <w:r>
        <w:rPr>
          <w:sz w:val="28"/>
          <w:szCs w:val="28"/>
          <w:highlight w:val="lightGray"/>
        </w:rPr>
        <w:t>rating</w:t>
      </w:r>
      <w:r w:rsidRPr="00F327CF">
        <w:rPr>
          <w:sz w:val="28"/>
          <w:szCs w:val="28"/>
          <w:highlight w:val="lightGray"/>
        </w:rPr>
        <w:t>.js</w:t>
      </w:r>
    </w:p>
    <w:p w14:paraId="3AC2A9E0" w14:textId="77777777" w:rsidR="00F23428" w:rsidRPr="00F23428" w:rsidRDefault="00F23428" w:rsidP="00984058">
      <w:pPr>
        <w:jc w:val="both"/>
        <w:rPr>
          <w:lang w:val="en-GB"/>
        </w:rPr>
      </w:pPr>
      <w:r w:rsidRPr="00F23428">
        <w:rPr>
          <w:b/>
          <w:bCs/>
          <w:i/>
          <w:iCs/>
          <w:u w:val="single"/>
          <w:lang w:val="en-GB"/>
        </w:rPr>
        <w:t>Function for Calculating Rating</w:t>
      </w:r>
      <w:r w:rsidRPr="00F23428">
        <w:rPr>
          <w:lang w:val="en-GB"/>
        </w:rPr>
        <w:t>: The provided JavaScript function Calculate(recipe) calculates the overall rating for a specific recipe based on the number of stars selected by the user.</w:t>
      </w:r>
    </w:p>
    <w:p w14:paraId="58FBC2E0" w14:textId="7A678C8E" w:rsidR="00F23428" w:rsidRPr="00F23428" w:rsidRDefault="00F23428" w:rsidP="00984058">
      <w:pPr>
        <w:jc w:val="both"/>
        <w:rPr>
          <w:lang w:val="en-GB"/>
        </w:rPr>
      </w:pPr>
      <w:r w:rsidRPr="009620E4">
        <w:rPr>
          <w:b/>
          <w:bCs/>
          <w:i/>
          <w:iCs/>
          <w:u w:val="single"/>
          <w:lang w:val="en-GB"/>
        </w:rPr>
        <w:t>Accessing DOM Elements:</w:t>
      </w:r>
      <w:r w:rsidRPr="00F23428">
        <w:rPr>
          <w:lang w:val="en-GB"/>
        </w:rPr>
        <w:t xml:space="preserve">  </w:t>
      </w:r>
      <w:r w:rsidR="00DC777D">
        <w:rPr>
          <w:lang w:val="en-GB"/>
        </w:rPr>
        <w:t>U</w:t>
      </w:r>
      <w:r w:rsidRPr="00F23428">
        <w:rPr>
          <w:lang w:val="en-GB"/>
        </w:rPr>
        <w:t>sing document.getElementById()</w:t>
      </w:r>
      <w:r w:rsidR="00DC777D">
        <w:rPr>
          <w:lang w:val="en-GB"/>
        </w:rPr>
        <w:t xml:space="preserve"> we get the elements that </w:t>
      </w:r>
      <w:r w:rsidR="00106B35">
        <w:rPr>
          <w:lang w:val="en-GB"/>
        </w:rPr>
        <w:t>are in our HTML</w:t>
      </w:r>
      <w:r w:rsidRPr="00F23428">
        <w:rPr>
          <w:lang w:val="en-GB"/>
        </w:rPr>
        <w:t xml:space="preserve">. Each star's checked status is retrieved using the </w:t>
      </w:r>
      <w:r w:rsidRPr="00A654BD">
        <w:rPr>
          <w:i/>
          <w:iCs/>
          <w:u w:val="single"/>
          <w:lang w:val="en-GB"/>
        </w:rPr>
        <w:t>.checked</w:t>
      </w:r>
      <w:r w:rsidRPr="00F23428">
        <w:rPr>
          <w:lang w:val="en-GB"/>
        </w:rPr>
        <w:t xml:space="preserve"> </w:t>
      </w:r>
      <w:sdt>
        <w:sdtPr>
          <w:rPr>
            <w:lang w:val="en-GB"/>
          </w:rPr>
          <w:id w:val="-255674973"/>
          <w:citation/>
        </w:sdtPr>
        <w:sdtEndPr/>
        <w:sdtContent>
          <w:r w:rsidR="0020736A">
            <w:rPr>
              <w:lang w:val="en-GB"/>
            </w:rPr>
            <w:fldChar w:fldCharType="begin"/>
          </w:r>
          <w:r w:rsidR="00330825">
            <w:rPr>
              <w:lang w:val="sk-SK"/>
            </w:rPr>
            <w:instrText xml:space="preserve">CITATION Ope \y  \l 1051 </w:instrText>
          </w:r>
          <w:r w:rsidR="0020736A">
            <w:rPr>
              <w:lang w:val="en-GB"/>
            </w:rPr>
            <w:fldChar w:fldCharType="separate"/>
          </w:r>
          <w:r w:rsidR="00330825">
            <w:rPr>
              <w:noProof/>
              <w:lang w:val="sk-SK"/>
            </w:rPr>
            <w:t>(OpenAI's ChatGPT AI language model)</w:t>
          </w:r>
          <w:r w:rsidR="0020736A">
            <w:rPr>
              <w:lang w:val="en-GB"/>
            </w:rPr>
            <w:fldChar w:fldCharType="end"/>
          </w:r>
        </w:sdtContent>
      </w:sdt>
      <w:r w:rsidR="0020736A">
        <w:rPr>
          <w:lang w:val="en-GB"/>
        </w:rPr>
        <w:t xml:space="preserve"> </w:t>
      </w:r>
      <w:r w:rsidRPr="00F23428">
        <w:rPr>
          <w:lang w:val="en-GB"/>
        </w:rPr>
        <w:t>property.</w:t>
      </w:r>
    </w:p>
    <w:p w14:paraId="4D6FF6AC" w14:textId="52196DF5" w:rsidR="00F23428" w:rsidRPr="00F23428" w:rsidRDefault="00F23428" w:rsidP="00984058">
      <w:pPr>
        <w:jc w:val="both"/>
        <w:rPr>
          <w:lang w:val="en-GB"/>
        </w:rPr>
      </w:pPr>
      <w:r w:rsidRPr="00A654BD">
        <w:rPr>
          <w:b/>
          <w:bCs/>
          <w:i/>
          <w:iCs/>
          <w:u w:val="single"/>
          <w:lang w:val="en-GB"/>
        </w:rPr>
        <w:t>Calculating Total Stars:</w:t>
      </w:r>
      <w:r w:rsidRPr="00F23428">
        <w:rPr>
          <w:lang w:val="en-GB"/>
        </w:rPr>
        <w:t xml:space="preserve"> The function calculates the total rating by multiplying the number of stars selected for each rating (from one star to five stars)</w:t>
      </w:r>
      <w:r w:rsidR="00EC5EE1">
        <w:rPr>
          <w:lang w:val="en-GB"/>
        </w:rPr>
        <w:t>.</w:t>
      </w:r>
    </w:p>
    <w:p w14:paraId="5819DCF5" w14:textId="5B570285" w:rsidR="00F23428" w:rsidRDefault="00F23428" w:rsidP="00984058">
      <w:pPr>
        <w:jc w:val="both"/>
        <w:rPr>
          <w:lang w:val="en-GB"/>
        </w:rPr>
      </w:pPr>
      <w:r w:rsidRPr="00EC5EE1">
        <w:rPr>
          <w:b/>
          <w:bCs/>
          <w:i/>
          <w:iCs/>
          <w:u w:val="single"/>
          <w:lang w:val="en-GB"/>
        </w:rPr>
        <w:lastRenderedPageBreak/>
        <w:t>Displaying Result:</w:t>
      </w:r>
      <w:r w:rsidRPr="00F23428">
        <w:rPr>
          <w:lang w:val="en-GB"/>
        </w:rPr>
        <w:t xml:space="preserve"> The calculated total rating is displayed in the HTML element with an ID specific to the recipe using innerHTML.</w:t>
      </w:r>
    </w:p>
    <w:p w14:paraId="5EA33BCB" w14:textId="77777777" w:rsidR="00984058" w:rsidRDefault="00984058" w:rsidP="00F23428">
      <w:pPr>
        <w:rPr>
          <w:lang w:val="en-GB"/>
        </w:rPr>
      </w:pPr>
    </w:p>
    <w:p w14:paraId="40A8986D" w14:textId="77777777" w:rsidR="00984058" w:rsidRDefault="00984058" w:rsidP="00F23428">
      <w:pPr>
        <w:rPr>
          <w:lang w:val="en-GB"/>
        </w:rPr>
      </w:pPr>
    </w:p>
    <w:p w14:paraId="3BB645C9" w14:textId="3451BC74" w:rsidR="00984058" w:rsidRDefault="00984058" w:rsidP="00984058">
      <w:pPr>
        <w:rPr>
          <w:sz w:val="28"/>
          <w:szCs w:val="28"/>
        </w:rPr>
      </w:pPr>
      <w:r>
        <w:rPr>
          <w:sz w:val="28"/>
          <w:szCs w:val="28"/>
          <w:highlight w:val="lightGray"/>
        </w:rPr>
        <w:t>portions</w:t>
      </w:r>
      <w:r w:rsidRPr="00F327CF">
        <w:rPr>
          <w:sz w:val="28"/>
          <w:szCs w:val="28"/>
          <w:highlight w:val="lightGray"/>
        </w:rPr>
        <w:t>.js</w:t>
      </w:r>
    </w:p>
    <w:p w14:paraId="1317FAA5" w14:textId="3EC365E5" w:rsidR="00D54CCF" w:rsidRPr="00D54CCF" w:rsidRDefault="00D54CCF" w:rsidP="00D54CCF">
      <w:r w:rsidRPr="00D54CCF">
        <w:rPr>
          <w:b/>
          <w:bCs/>
          <w:i/>
          <w:iCs/>
          <w:u w:val="single"/>
        </w:rPr>
        <w:t>Function for Calculating Ingredients</w:t>
      </w:r>
      <w:r w:rsidRPr="00D54CCF">
        <w:t>: The provided</w:t>
      </w:r>
      <w:r>
        <w:t xml:space="preserve"> </w:t>
      </w:r>
      <w:r w:rsidRPr="00D54CCF">
        <w:t>function calculateIngredients() calculates the total amount of each ingredient based on the specified portions.</w:t>
      </w:r>
    </w:p>
    <w:p w14:paraId="19F73C6C" w14:textId="77777777" w:rsidR="00D54CCF" w:rsidRPr="00D54CCF" w:rsidRDefault="00D54CCF" w:rsidP="00D54CCF">
      <w:r w:rsidRPr="00D54CCF">
        <w:rPr>
          <w:b/>
          <w:bCs/>
          <w:i/>
          <w:iCs/>
          <w:u w:val="single"/>
        </w:rPr>
        <w:t>Accessing Portion Information</w:t>
      </w:r>
      <w:r w:rsidRPr="00D54CCF">
        <w:t>: The function retrieves the number of portions selected by the user from an input field with the ID portions and converts it to an integer.</w:t>
      </w:r>
    </w:p>
    <w:p w14:paraId="2C00CE80" w14:textId="77777777" w:rsidR="002E4659" w:rsidRDefault="00D54CCF" w:rsidP="00D54CCF">
      <w:r w:rsidRPr="00330825">
        <w:rPr>
          <w:b/>
          <w:bCs/>
          <w:i/>
          <w:iCs/>
          <w:u w:val="single"/>
        </w:rPr>
        <w:t>Selecting Ingredient Elements:</w:t>
      </w:r>
      <w:r w:rsidRPr="00D54CCF">
        <w:t xml:space="preserve"> The function selects all elements with the class num</w:t>
      </w:r>
      <w:r w:rsidR="00330825">
        <w:t xml:space="preserve"> </w:t>
      </w:r>
      <w:r w:rsidRPr="00D54CCF">
        <w:t xml:space="preserve">of elements with the class ingredient-list using </w:t>
      </w:r>
      <w:r w:rsidRPr="00330825">
        <w:rPr>
          <w:b/>
          <w:bCs/>
          <w:i/>
          <w:iCs/>
          <w:u w:val="single"/>
        </w:rPr>
        <w:t>querySelectorAll().</w:t>
      </w:r>
      <w:r w:rsidR="00330825">
        <w:rPr>
          <w:b/>
          <w:bCs/>
          <w:i/>
          <w:iCs/>
          <w:u w:val="single"/>
        </w:rPr>
        <w:t xml:space="preserve"> </w:t>
      </w:r>
      <w:sdt>
        <w:sdtPr>
          <w:rPr>
            <w:b/>
            <w:bCs/>
            <w:i/>
            <w:iCs/>
            <w:u w:val="single"/>
          </w:rPr>
          <w:id w:val="-2036729548"/>
          <w:citation/>
        </w:sdtPr>
        <w:sdtEndPr/>
        <w:sdtContent>
          <w:r w:rsidR="00330825">
            <w:rPr>
              <w:b/>
              <w:bCs/>
              <w:i/>
              <w:iCs/>
              <w:u w:val="single"/>
            </w:rPr>
            <w:fldChar w:fldCharType="begin"/>
          </w:r>
          <w:r w:rsidR="00330825">
            <w:rPr>
              <w:b/>
              <w:bCs/>
              <w:i/>
              <w:iCs/>
              <w:u w:val="single"/>
              <w:lang w:val="sk-SK"/>
            </w:rPr>
            <w:instrText xml:space="preserve">CITATION Ope \y  \l 1051 </w:instrText>
          </w:r>
          <w:r w:rsidR="00330825">
            <w:rPr>
              <w:b/>
              <w:bCs/>
              <w:i/>
              <w:iCs/>
              <w:u w:val="single"/>
            </w:rPr>
            <w:fldChar w:fldCharType="separate"/>
          </w:r>
          <w:r w:rsidR="00330825">
            <w:rPr>
              <w:noProof/>
              <w:lang w:val="sk-SK"/>
            </w:rPr>
            <w:t>(OpenAI's ChatGPT AI language model)</w:t>
          </w:r>
          <w:r w:rsidR="00330825">
            <w:rPr>
              <w:b/>
              <w:bCs/>
              <w:i/>
              <w:iCs/>
              <w:u w:val="single"/>
            </w:rPr>
            <w:fldChar w:fldCharType="end"/>
          </w:r>
        </w:sdtContent>
      </w:sdt>
    </w:p>
    <w:p w14:paraId="46D18894" w14:textId="39A9391D" w:rsidR="00D54CCF" w:rsidRPr="00D54CCF" w:rsidRDefault="00D54CCF" w:rsidP="00D54CCF">
      <w:r w:rsidRPr="002E4659">
        <w:rPr>
          <w:b/>
          <w:bCs/>
          <w:i/>
          <w:iCs/>
          <w:u w:val="single"/>
        </w:rPr>
        <w:t>Calculating Total Amount:</w:t>
      </w:r>
      <w:r w:rsidRPr="00D54CCF">
        <w:t xml:space="preserve"> For each ingredient, it retrieves the original value (portion for one) and multiplies it by the number of portions to calculate the total amount needed.</w:t>
      </w:r>
    </w:p>
    <w:p w14:paraId="6F717B4A" w14:textId="77777777" w:rsidR="00D54CCF" w:rsidRPr="00D54CCF" w:rsidRDefault="00D54CCF" w:rsidP="00D54CCF">
      <w:r w:rsidRPr="002E4659">
        <w:rPr>
          <w:b/>
          <w:bCs/>
          <w:i/>
          <w:iCs/>
          <w:u w:val="single"/>
        </w:rPr>
        <w:t>Updating Display:</w:t>
      </w:r>
      <w:r w:rsidRPr="00D54CCF">
        <w:t xml:space="preserve"> Finally, it updates the content of each selected element to display the calculated total amount.</w:t>
      </w:r>
    </w:p>
    <w:p w14:paraId="1F6D3670" w14:textId="3062AED3" w:rsidR="00984058" w:rsidRPr="00065707" w:rsidRDefault="00065707" w:rsidP="00984058">
      <w:pPr>
        <w:rPr>
          <w:b/>
          <w:bCs/>
          <w:sz w:val="24"/>
          <w:szCs w:val="24"/>
        </w:rPr>
      </w:pPr>
      <w:r w:rsidRPr="00065707">
        <w:rPr>
          <w:b/>
          <w:bCs/>
          <w:sz w:val="24"/>
          <w:szCs w:val="24"/>
        </w:rPr>
        <w:t>PROBLEM FACED:</w:t>
      </w:r>
    </w:p>
    <w:p w14:paraId="17CABF29" w14:textId="5DA92960" w:rsidR="00065707" w:rsidRDefault="00065707" w:rsidP="00065707">
      <w:pPr>
        <w:pStyle w:val="ListParagraph"/>
        <w:numPr>
          <w:ilvl w:val="0"/>
          <w:numId w:val="18"/>
        </w:numPr>
        <w:rPr>
          <w:lang w:val="en-GB"/>
        </w:rPr>
      </w:pPr>
      <w:r w:rsidRPr="00065707">
        <w:rPr>
          <w:lang w:val="en-GB"/>
        </w:rPr>
        <w:t xml:space="preserve">We had to set an </w:t>
      </w:r>
      <w:r>
        <w:rPr>
          <w:lang w:val="en-GB"/>
        </w:rPr>
        <w:t>attribute</w:t>
      </w:r>
      <w:r w:rsidRPr="00065707">
        <w:rPr>
          <w:lang w:val="en-GB"/>
        </w:rPr>
        <w:t xml:space="preserve"> in HTML </w:t>
      </w:r>
      <w:r>
        <w:rPr>
          <w:lang w:val="en-GB"/>
        </w:rPr>
        <w:t>.</w:t>
      </w:r>
      <w:r w:rsidRPr="00065707">
        <w:rPr>
          <w:b/>
          <w:bCs/>
          <w:i/>
          <w:iCs/>
          <w:u w:val="single"/>
          <w:lang w:val="en-GB"/>
        </w:rPr>
        <w:t>value</w:t>
      </w:r>
      <w:r w:rsidRPr="00065707">
        <w:rPr>
          <w:lang w:val="en-GB"/>
        </w:rPr>
        <w:t>, to use it for calculation as a portion for one and then calculate more out of it</w:t>
      </w:r>
    </w:p>
    <w:p w14:paraId="69E00085" w14:textId="05B7207A" w:rsidR="00065707" w:rsidRDefault="00065707" w:rsidP="00065707">
      <w:pPr>
        <w:pStyle w:val="ListParagraph"/>
        <w:numPr>
          <w:ilvl w:val="0"/>
          <w:numId w:val="18"/>
        </w:numPr>
        <w:rPr>
          <w:lang w:val="en-GB"/>
        </w:rPr>
      </w:pPr>
      <w:r w:rsidRPr="00065707">
        <w:rPr>
          <w:lang w:val="en-GB"/>
        </w:rPr>
        <w:t xml:space="preserve">When we first </w:t>
      </w:r>
      <w:r>
        <w:rPr>
          <w:lang w:val="en-GB"/>
        </w:rPr>
        <w:t>created</w:t>
      </w:r>
      <w:r w:rsidRPr="00065707">
        <w:rPr>
          <w:lang w:val="en-GB"/>
        </w:rPr>
        <w:t xml:space="preserve"> a function </w:t>
      </w:r>
      <w:r>
        <w:rPr>
          <w:lang w:val="en-GB"/>
        </w:rPr>
        <w:t>without the</w:t>
      </w:r>
      <w:r w:rsidR="001C3476">
        <w:rPr>
          <w:lang w:val="en-GB"/>
        </w:rPr>
        <w:t xml:space="preserve"> </w:t>
      </w:r>
      <w:r>
        <w:rPr>
          <w:lang w:val="en-GB"/>
        </w:rPr>
        <w:t>attribute</w:t>
      </w:r>
      <w:r w:rsidRPr="00065707">
        <w:rPr>
          <w:lang w:val="en-GB"/>
        </w:rPr>
        <w:t xml:space="preserve"> </w:t>
      </w:r>
      <w:r w:rsidRPr="00065707">
        <w:rPr>
          <w:b/>
          <w:bCs/>
          <w:i/>
          <w:iCs/>
          <w:u w:val="single"/>
          <w:lang w:val="en-GB"/>
        </w:rPr>
        <w:t>.value</w:t>
      </w:r>
      <w:r w:rsidRPr="00065707">
        <w:rPr>
          <w:lang w:val="en-GB"/>
        </w:rPr>
        <w:t xml:space="preserve"> in </w:t>
      </w:r>
      <w:r>
        <w:rPr>
          <w:lang w:val="en-GB"/>
        </w:rPr>
        <w:t>HTML</w:t>
      </w:r>
      <w:r w:rsidRPr="00065707">
        <w:rPr>
          <w:lang w:val="en-GB"/>
        </w:rPr>
        <w:t xml:space="preserve">, our code was calculating with </w:t>
      </w:r>
      <w:r w:rsidR="001C3476">
        <w:rPr>
          <w:lang w:val="en-GB"/>
        </w:rPr>
        <w:t>original values first and then calculating with updated values.</w:t>
      </w:r>
    </w:p>
    <w:p w14:paraId="0C391FCE" w14:textId="3CFDA95C" w:rsidR="00785A53" w:rsidRPr="00890ECE" w:rsidRDefault="001C3476" w:rsidP="00890ECE">
      <w:pPr>
        <w:pStyle w:val="ListParagraph"/>
        <w:numPr>
          <w:ilvl w:val="0"/>
          <w:numId w:val="18"/>
        </w:numPr>
        <w:rPr>
          <w:lang w:val="en-GB"/>
        </w:rPr>
      </w:pPr>
      <w:r>
        <w:rPr>
          <w:lang w:val="en-GB"/>
        </w:rPr>
        <w:t>P</w:t>
      </w:r>
      <w:r w:rsidR="00065707" w:rsidRPr="00065707">
        <w:rPr>
          <w:lang w:val="en-GB"/>
        </w:rPr>
        <w:t xml:space="preserve">ortion for </w:t>
      </w:r>
      <w:r>
        <w:rPr>
          <w:lang w:val="en-GB"/>
        </w:rPr>
        <w:t>ONE</w:t>
      </w:r>
      <w:r w:rsidR="00065707" w:rsidRPr="00065707">
        <w:rPr>
          <w:lang w:val="en-GB"/>
        </w:rPr>
        <w:t xml:space="preserve"> = 15g ,portion for </w:t>
      </w:r>
      <w:r>
        <w:rPr>
          <w:lang w:val="en-GB"/>
        </w:rPr>
        <w:t>TWO</w:t>
      </w:r>
      <w:r w:rsidR="00065707" w:rsidRPr="00065707">
        <w:rPr>
          <w:lang w:val="en-GB"/>
        </w:rPr>
        <w:t xml:space="preserve"> was calulated 15*15= 225g , portion for </w:t>
      </w:r>
      <w:r w:rsidR="00C5788B">
        <w:rPr>
          <w:lang w:val="en-GB"/>
        </w:rPr>
        <w:t>THREE</w:t>
      </w:r>
      <w:r w:rsidR="00065707" w:rsidRPr="00065707">
        <w:rPr>
          <w:lang w:val="en-GB"/>
        </w:rPr>
        <w:t xml:space="preserve"> was 30*30=900g </w:t>
      </w:r>
      <w:r w:rsidR="00C5788B">
        <w:rPr>
          <w:lang w:val="en-GB"/>
        </w:rPr>
        <w:t>instead of 15*1,15*2</w:t>
      </w:r>
      <w:r w:rsidR="00085D72">
        <w:rPr>
          <w:lang w:val="en-GB"/>
        </w:rPr>
        <w:t xml:space="preserve"> </w:t>
      </w:r>
    </w:p>
    <w:p w14:paraId="0B05CC3B" w14:textId="598F78BC" w:rsidR="00C84D7B" w:rsidRDefault="00EE4D71" w:rsidP="00085D72">
      <w:pPr>
        <w:pStyle w:val="Heading1"/>
        <w:numPr>
          <w:ilvl w:val="0"/>
          <w:numId w:val="13"/>
        </w:numPr>
      </w:pPr>
      <w:bookmarkStart w:id="3" w:name="_Toc164422326"/>
      <w:r>
        <w:t>Conclusion</w:t>
      </w:r>
      <w:bookmarkEnd w:id="3"/>
    </w:p>
    <w:p w14:paraId="5A298F25" w14:textId="24445325" w:rsidR="00785A53" w:rsidRDefault="00EE4D71" w:rsidP="00A218C0">
      <w:r>
        <w:tab/>
        <w:t>We created a website that looks smooth and</w:t>
      </w:r>
      <w:r w:rsidR="003B3ADB">
        <w:t xml:space="preserve"> the whole interface looks </w:t>
      </w:r>
      <w:r w:rsidR="00173DE8">
        <w:t>clean and neat. It has a very simple design with a lot of interactive featur</w:t>
      </w:r>
      <w:r w:rsidR="00F96EEB">
        <w:t xml:space="preserve">es. </w:t>
      </w:r>
      <w:r w:rsidR="00F96EEB" w:rsidRPr="00F96EEB">
        <w:t>The website meets our expectations and surely makes sense for its users. We are glad that we managed to implement all the features we wanted and brought the website to its final form.</w:t>
      </w:r>
      <w:r w:rsidR="00173DE8">
        <w:t xml:space="preserve"> </w:t>
      </w:r>
    </w:p>
    <w:sdt>
      <w:sdtPr>
        <w:rPr>
          <w:rFonts w:asciiTheme="minorHAnsi" w:eastAsiaTheme="minorEastAsia" w:hAnsiTheme="minorHAnsi" w:cstheme="minorBidi"/>
          <w:b w:val="0"/>
          <w:bCs w:val="0"/>
          <w:kern w:val="2"/>
          <w:sz w:val="22"/>
          <w:szCs w:val="22"/>
          <w:lang w:val="en-GB"/>
          <w14:ligatures w14:val="standardContextual"/>
        </w:rPr>
        <w:id w:val="1620653803"/>
        <w:docPartObj>
          <w:docPartGallery w:val="Bibliographies"/>
          <w:docPartUnique/>
        </w:docPartObj>
      </w:sdtPr>
      <w:sdtEndPr>
        <w:rPr>
          <w:lang w:val="en-IE"/>
        </w:rPr>
      </w:sdtEndPr>
      <w:sdtContent>
        <w:bookmarkStart w:id="4" w:name="_Toc164422327" w:displacedByCustomXml="prev"/>
        <w:p w14:paraId="0FFC2888" w14:textId="4A625234" w:rsidR="00A218C0" w:rsidRDefault="00A218C0" w:rsidP="007C0446">
          <w:pPr>
            <w:pStyle w:val="Heading1"/>
            <w:numPr>
              <w:ilvl w:val="0"/>
              <w:numId w:val="13"/>
            </w:numPr>
          </w:pPr>
          <w:r>
            <w:rPr>
              <w:lang w:val="en-GB"/>
            </w:rPr>
            <w:t xml:space="preserve"> References</w:t>
          </w:r>
          <w:bookmarkEnd w:id="4"/>
        </w:p>
        <w:sdt>
          <w:sdtPr>
            <w:id w:val="111145805"/>
            <w:bibliography/>
          </w:sdtPr>
          <w:sdtEndPr/>
          <w:sdtContent>
            <w:p w14:paraId="47F60B58" w14:textId="77777777" w:rsidR="00FC770B" w:rsidRDefault="00A218C0" w:rsidP="00FC770B">
              <w:pPr>
                <w:pStyle w:val="Bibliography"/>
                <w:ind w:left="720" w:hanging="720"/>
                <w:rPr>
                  <w:noProof/>
                  <w:kern w:val="0"/>
                  <w:sz w:val="24"/>
                  <w:szCs w:val="24"/>
                  <w14:ligatures w14:val="none"/>
                </w:rPr>
              </w:pPr>
              <w:r>
                <w:fldChar w:fldCharType="begin"/>
              </w:r>
              <w:r>
                <w:instrText>BIBLIOGRAPHY</w:instrText>
              </w:r>
              <w:r>
                <w:fldChar w:fldCharType="separate"/>
              </w:r>
              <w:r w:rsidR="00FC770B">
                <w:rPr>
                  <w:i/>
                  <w:iCs/>
                  <w:noProof/>
                </w:rPr>
                <w:t>Animista</w:t>
              </w:r>
              <w:r w:rsidR="00FC770B">
                <w:rPr>
                  <w:noProof/>
                </w:rPr>
                <w:t>. (n.d.). Retrieved from https://animista.net/play/basic</w:t>
              </w:r>
            </w:p>
            <w:p w14:paraId="451DFACC" w14:textId="256B3EA7" w:rsidR="00FC770B" w:rsidRDefault="00FC770B" w:rsidP="00FC770B">
              <w:pPr>
                <w:pStyle w:val="Bibliography"/>
                <w:ind w:left="720" w:hanging="720"/>
                <w:rPr>
                  <w:noProof/>
                </w:rPr>
              </w:pPr>
              <w:r>
                <w:rPr>
                  <w:i/>
                  <w:iCs/>
                  <w:noProof/>
                </w:rPr>
                <w:t>Atlantic Technological University</w:t>
              </w:r>
              <w:r>
                <w:rPr>
                  <w:noProof/>
                </w:rPr>
                <w:t>. (n.d.). Retrieved from ATU: https://www.atu.ie/</w:t>
              </w:r>
            </w:p>
            <w:p w14:paraId="2A2B370F" w14:textId="77777777" w:rsidR="00FC770B" w:rsidRDefault="00FC770B" w:rsidP="00FC770B">
              <w:pPr>
                <w:pStyle w:val="Bibliography"/>
                <w:ind w:left="720" w:hanging="720"/>
                <w:rPr>
                  <w:noProof/>
                </w:rPr>
              </w:pPr>
              <w:r>
                <w:rPr>
                  <w:i/>
                  <w:iCs/>
                  <w:noProof/>
                </w:rPr>
                <w:t>Marmiton</w:t>
              </w:r>
              <w:r>
                <w:rPr>
                  <w:noProof/>
                </w:rPr>
                <w:t>. (n.d.). Retrieved from https://www.marmiton.org/</w:t>
              </w:r>
            </w:p>
            <w:p w14:paraId="56EBF0D9" w14:textId="77777777" w:rsidR="00FC770B" w:rsidRDefault="00FC770B" w:rsidP="00FC770B">
              <w:pPr>
                <w:pStyle w:val="Bibliography"/>
                <w:ind w:left="720" w:hanging="720"/>
                <w:rPr>
                  <w:noProof/>
                </w:rPr>
              </w:pPr>
              <w:r>
                <w:rPr>
                  <w:i/>
                  <w:iCs/>
                  <w:noProof/>
                </w:rPr>
                <w:t>OpenAI's ChatGPT AI language model</w:t>
              </w:r>
              <w:r>
                <w:rPr>
                  <w:noProof/>
                </w:rPr>
                <w:t>. (n.d.). Retrieved from ChatGPT: https://chat.openai.com/</w:t>
              </w:r>
            </w:p>
            <w:p w14:paraId="348389BA" w14:textId="77777777" w:rsidR="00FC770B" w:rsidRDefault="00FC770B" w:rsidP="00FC770B">
              <w:pPr>
                <w:pStyle w:val="Bibliography"/>
                <w:ind w:left="720" w:hanging="720"/>
                <w:rPr>
                  <w:noProof/>
                </w:rPr>
              </w:pPr>
              <w:r>
                <w:rPr>
                  <w:i/>
                  <w:iCs/>
                  <w:noProof/>
                </w:rPr>
                <w:t>W3Schools</w:t>
              </w:r>
              <w:r>
                <w:rPr>
                  <w:noProof/>
                </w:rPr>
                <w:t>. (n.d.). Retrieved from HTML,CSS: https://www.w3schools.com/</w:t>
              </w:r>
            </w:p>
            <w:p w14:paraId="1FA613F8" w14:textId="3A714A59" w:rsidR="00A0471D" w:rsidRDefault="00A218C0">
              <w:r>
                <w:rPr>
                  <w:b/>
                  <w:bCs/>
                </w:rPr>
                <w:fldChar w:fldCharType="end"/>
              </w:r>
            </w:p>
          </w:sdtContent>
        </w:sdt>
      </w:sdtContent>
    </w:sdt>
    <w:sectPr w:rsidR="00A0471D" w:rsidSect="00EF3B63">
      <w:footerReference w:type="default" r:id="rId13"/>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A072E" w14:textId="77777777" w:rsidR="00EF3B63" w:rsidRDefault="00EF3B63" w:rsidP="007A10C8">
      <w:pPr>
        <w:spacing w:after="0" w:line="240" w:lineRule="auto"/>
      </w:pPr>
      <w:r>
        <w:separator/>
      </w:r>
    </w:p>
  </w:endnote>
  <w:endnote w:type="continuationSeparator" w:id="0">
    <w:p w14:paraId="702E58EE" w14:textId="77777777" w:rsidR="00EF3B63" w:rsidRDefault="00EF3B63" w:rsidP="007A10C8">
      <w:pPr>
        <w:spacing w:after="0" w:line="240" w:lineRule="auto"/>
      </w:pPr>
      <w:r>
        <w:continuationSeparator/>
      </w:r>
    </w:p>
  </w:endnote>
  <w:endnote w:type="continuationNotice" w:id="1">
    <w:p w14:paraId="24E76E0F" w14:textId="77777777" w:rsidR="00EF3B63" w:rsidRDefault="00EF3B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5B8EF" w14:textId="7038D995" w:rsidR="00BA5B11" w:rsidRDefault="00BA5B11">
    <w:pPr>
      <w:pStyle w:val="Footer"/>
      <w:jc w:val="center"/>
    </w:pPr>
  </w:p>
  <w:p w14:paraId="58049A31" w14:textId="77777777" w:rsidR="00BA5B11" w:rsidRPr="00C90550" w:rsidRDefault="00BA5B11">
    <w:pPr>
      <w:pStyle w:val="Footer"/>
      <w:rPr>
        <w:lang w:val="sk-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1E700" w14:textId="77777777" w:rsidR="00EF3B63" w:rsidRDefault="00EF3B63" w:rsidP="007A10C8">
      <w:pPr>
        <w:spacing w:after="0" w:line="240" w:lineRule="auto"/>
      </w:pPr>
      <w:r>
        <w:separator/>
      </w:r>
    </w:p>
  </w:footnote>
  <w:footnote w:type="continuationSeparator" w:id="0">
    <w:p w14:paraId="453AFD59" w14:textId="77777777" w:rsidR="00EF3B63" w:rsidRDefault="00EF3B63" w:rsidP="007A10C8">
      <w:pPr>
        <w:spacing w:after="0" w:line="240" w:lineRule="auto"/>
      </w:pPr>
      <w:r>
        <w:continuationSeparator/>
      </w:r>
    </w:p>
  </w:footnote>
  <w:footnote w:type="continuationNotice" w:id="1">
    <w:p w14:paraId="03F585F5" w14:textId="77777777" w:rsidR="00EF3B63" w:rsidRDefault="00EF3B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341"/>
    <w:multiLevelType w:val="hybridMultilevel"/>
    <w:tmpl w:val="A964F246"/>
    <w:lvl w:ilvl="0" w:tplc="041B0019">
      <w:start w:val="1"/>
      <w:numFmt w:val="lowerLetter"/>
      <w:lvlText w:val="%1."/>
      <w:lvlJc w:val="left"/>
      <w:pPr>
        <w:ind w:left="720" w:hanging="360"/>
      </w:pPr>
      <w:rPr>
        <w:rFonts w:hint="default"/>
        <w:color w:val="auto"/>
        <w:sz w:val="4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130FA7"/>
    <w:multiLevelType w:val="multilevel"/>
    <w:tmpl w:val="4AB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B1E"/>
    <w:multiLevelType w:val="multilevel"/>
    <w:tmpl w:val="5F24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A2CD2"/>
    <w:multiLevelType w:val="multilevel"/>
    <w:tmpl w:val="3C7E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51F71"/>
    <w:multiLevelType w:val="multilevel"/>
    <w:tmpl w:val="B9EE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76582"/>
    <w:multiLevelType w:val="multilevel"/>
    <w:tmpl w:val="0DCC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E53061"/>
    <w:multiLevelType w:val="hybridMultilevel"/>
    <w:tmpl w:val="813C7414"/>
    <w:lvl w:ilvl="0" w:tplc="84DEA550">
      <w:start w:val="1"/>
      <w:numFmt w:val="decimal"/>
      <w:lvlText w:val="%1."/>
      <w:lvlJc w:val="left"/>
      <w:pPr>
        <w:ind w:left="720" w:hanging="360"/>
      </w:pPr>
      <w:rPr>
        <w:rFonts w:ascii="Times New Roman" w:eastAsia="Times New Roman" w:hAnsi="Times New Roman" w:cs="Times New Roman" w:hint="default"/>
        <w:color w:val="auto"/>
        <w:sz w:val="4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2754CD6"/>
    <w:multiLevelType w:val="multilevel"/>
    <w:tmpl w:val="C00A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9D49EE"/>
    <w:multiLevelType w:val="multilevel"/>
    <w:tmpl w:val="E1CA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04E4F"/>
    <w:multiLevelType w:val="multilevel"/>
    <w:tmpl w:val="D68E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E346EC"/>
    <w:multiLevelType w:val="hybridMultilevel"/>
    <w:tmpl w:val="21D41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9237A7"/>
    <w:multiLevelType w:val="multilevel"/>
    <w:tmpl w:val="63B2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44264"/>
    <w:multiLevelType w:val="hybridMultilevel"/>
    <w:tmpl w:val="DC2C04CA"/>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3" w15:restartNumberingAfterBreak="0">
    <w:nsid w:val="38F431CD"/>
    <w:multiLevelType w:val="hybridMultilevel"/>
    <w:tmpl w:val="AB44C5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9906B3F"/>
    <w:multiLevelType w:val="multilevel"/>
    <w:tmpl w:val="3B2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B3A1B"/>
    <w:multiLevelType w:val="multilevel"/>
    <w:tmpl w:val="94AC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844EAC"/>
    <w:multiLevelType w:val="multilevel"/>
    <w:tmpl w:val="DAB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A70613"/>
    <w:multiLevelType w:val="hybridMultilevel"/>
    <w:tmpl w:val="66F2B38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16cid:durableId="237790254">
    <w:abstractNumId w:val="11"/>
  </w:num>
  <w:num w:numId="2" w16cid:durableId="1920405421">
    <w:abstractNumId w:val="7"/>
  </w:num>
  <w:num w:numId="3" w16cid:durableId="794179201">
    <w:abstractNumId w:val="1"/>
  </w:num>
  <w:num w:numId="4" w16cid:durableId="200676068">
    <w:abstractNumId w:val="9"/>
  </w:num>
  <w:num w:numId="5" w16cid:durableId="1133718914">
    <w:abstractNumId w:val="15"/>
  </w:num>
  <w:num w:numId="6" w16cid:durableId="918751445">
    <w:abstractNumId w:val="2"/>
  </w:num>
  <w:num w:numId="7" w16cid:durableId="1311401969">
    <w:abstractNumId w:val="3"/>
  </w:num>
  <w:num w:numId="8" w16cid:durableId="1132938978">
    <w:abstractNumId w:val="16"/>
  </w:num>
  <w:num w:numId="9" w16cid:durableId="1379861787">
    <w:abstractNumId w:val="5"/>
  </w:num>
  <w:num w:numId="10" w16cid:durableId="320739332">
    <w:abstractNumId w:val="4"/>
  </w:num>
  <w:num w:numId="11" w16cid:durableId="376128878">
    <w:abstractNumId w:val="8"/>
  </w:num>
  <w:num w:numId="12" w16cid:durableId="1608275107">
    <w:abstractNumId w:val="14"/>
  </w:num>
  <w:num w:numId="13" w16cid:durableId="1883321081">
    <w:abstractNumId w:val="6"/>
  </w:num>
  <w:num w:numId="14" w16cid:durableId="1630938038">
    <w:abstractNumId w:val="13"/>
  </w:num>
  <w:num w:numId="15" w16cid:durableId="296107465">
    <w:abstractNumId w:val="0"/>
  </w:num>
  <w:num w:numId="16" w16cid:durableId="1402211986">
    <w:abstractNumId w:val="12"/>
  </w:num>
  <w:num w:numId="17" w16cid:durableId="1408570161">
    <w:abstractNumId w:val="17"/>
  </w:num>
  <w:num w:numId="18" w16cid:durableId="17653745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90"/>
    <w:rsid w:val="000161CC"/>
    <w:rsid w:val="00051CCE"/>
    <w:rsid w:val="00065707"/>
    <w:rsid w:val="00085D72"/>
    <w:rsid w:val="000A0671"/>
    <w:rsid w:val="000A30BB"/>
    <w:rsid w:val="000D3E12"/>
    <w:rsid w:val="000E70B0"/>
    <w:rsid w:val="00106B35"/>
    <w:rsid w:val="001254CE"/>
    <w:rsid w:val="00173DE8"/>
    <w:rsid w:val="00176094"/>
    <w:rsid w:val="001A0563"/>
    <w:rsid w:val="001A2A35"/>
    <w:rsid w:val="001C3476"/>
    <w:rsid w:val="001F7BAF"/>
    <w:rsid w:val="0020736A"/>
    <w:rsid w:val="002143AD"/>
    <w:rsid w:val="00220E79"/>
    <w:rsid w:val="00235034"/>
    <w:rsid w:val="00287074"/>
    <w:rsid w:val="002C38B8"/>
    <w:rsid w:val="002D77ED"/>
    <w:rsid w:val="002E4659"/>
    <w:rsid w:val="00330825"/>
    <w:rsid w:val="00363224"/>
    <w:rsid w:val="003B3ADB"/>
    <w:rsid w:val="00445808"/>
    <w:rsid w:val="00446408"/>
    <w:rsid w:val="00453001"/>
    <w:rsid w:val="004C623A"/>
    <w:rsid w:val="0050114D"/>
    <w:rsid w:val="00501738"/>
    <w:rsid w:val="005202A8"/>
    <w:rsid w:val="00552AA4"/>
    <w:rsid w:val="00573142"/>
    <w:rsid w:val="00580590"/>
    <w:rsid w:val="005A1276"/>
    <w:rsid w:val="005A54A9"/>
    <w:rsid w:val="005F24C7"/>
    <w:rsid w:val="006D028E"/>
    <w:rsid w:val="00712561"/>
    <w:rsid w:val="007339CD"/>
    <w:rsid w:val="00751243"/>
    <w:rsid w:val="007671F2"/>
    <w:rsid w:val="00773A79"/>
    <w:rsid w:val="00785A53"/>
    <w:rsid w:val="007A10C8"/>
    <w:rsid w:val="007A3FF1"/>
    <w:rsid w:val="007B1C9D"/>
    <w:rsid w:val="007C0446"/>
    <w:rsid w:val="007C58A8"/>
    <w:rsid w:val="0081429E"/>
    <w:rsid w:val="00841D44"/>
    <w:rsid w:val="00861418"/>
    <w:rsid w:val="0088539A"/>
    <w:rsid w:val="0088546B"/>
    <w:rsid w:val="00886E16"/>
    <w:rsid w:val="00890ECE"/>
    <w:rsid w:val="00894877"/>
    <w:rsid w:val="008C1314"/>
    <w:rsid w:val="008C50C1"/>
    <w:rsid w:val="009329B5"/>
    <w:rsid w:val="009423C1"/>
    <w:rsid w:val="009620E4"/>
    <w:rsid w:val="00966558"/>
    <w:rsid w:val="00984058"/>
    <w:rsid w:val="009978D8"/>
    <w:rsid w:val="009E178E"/>
    <w:rsid w:val="009F126D"/>
    <w:rsid w:val="00A0471D"/>
    <w:rsid w:val="00A218C0"/>
    <w:rsid w:val="00A23EE7"/>
    <w:rsid w:val="00A34783"/>
    <w:rsid w:val="00A654BD"/>
    <w:rsid w:val="00AB2EE4"/>
    <w:rsid w:val="00AD0576"/>
    <w:rsid w:val="00B40EAF"/>
    <w:rsid w:val="00B52547"/>
    <w:rsid w:val="00B65148"/>
    <w:rsid w:val="00BA5B11"/>
    <w:rsid w:val="00BC5C71"/>
    <w:rsid w:val="00C47F41"/>
    <w:rsid w:val="00C5788B"/>
    <w:rsid w:val="00C76D32"/>
    <w:rsid w:val="00C77F27"/>
    <w:rsid w:val="00C84D7B"/>
    <w:rsid w:val="00C90550"/>
    <w:rsid w:val="00CA7260"/>
    <w:rsid w:val="00CE02A4"/>
    <w:rsid w:val="00D023E5"/>
    <w:rsid w:val="00D102FD"/>
    <w:rsid w:val="00D54CCF"/>
    <w:rsid w:val="00D86556"/>
    <w:rsid w:val="00DC4AA9"/>
    <w:rsid w:val="00DC661B"/>
    <w:rsid w:val="00DC777D"/>
    <w:rsid w:val="00E52055"/>
    <w:rsid w:val="00E52537"/>
    <w:rsid w:val="00E70543"/>
    <w:rsid w:val="00EC5EE1"/>
    <w:rsid w:val="00EE4D71"/>
    <w:rsid w:val="00EF3B63"/>
    <w:rsid w:val="00EF4A4D"/>
    <w:rsid w:val="00F1243A"/>
    <w:rsid w:val="00F22871"/>
    <w:rsid w:val="00F23428"/>
    <w:rsid w:val="00F3105C"/>
    <w:rsid w:val="00F327CF"/>
    <w:rsid w:val="00F35EF7"/>
    <w:rsid w:val="00F5230A"/>
    <w:rsid w:val="00F76FCB"/>
    <w:rsid w:val="00F96EEB"/>
    <w:rsid w:val="00FB37A8"/>
    <w:rsid w:val="00FC770B"/>
  </w:rsids>
  <m:mathPr>
    <m:mathFont m:val="Cambria Math"/>
    <m:brkBin m:val="before"/>
    <m:brkBinSub m:val="--"/>
    <m:smallFrac m:val="0"/>
    <m:dispDef/>
    <m:lMargin m:val="0"/>
    <m:rMargin m:val="0"/>
    <m:defJc m:val="centerGroup"/>
    <m:wrapIndent m:val="1440"/>
    <m:intLim m:val="subSup"/>
    <m:naryLim m:val="undOvr"/>
  </m:mathPr>
  <w:themeFontLang w:val="sk-S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E57BE"/>
  <w15:chartTrackingRefBased/>
  <w15:docId w15:val="{DE0DC379-1A9D-431B-B006-10FB9541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k-SK"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link w:val="Heading1Char"/>
    <w:uiPriority w:val="9"/>
    <w:qFormat/>
    <w:rsid w:val="00C76D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76D3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52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D3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76D32"/>
    <w:rPr>
      <w:rFonts w:ascii="Times New Roman" w:eastAsia="Times New Roman" w:hAnsi="Times New Roman" w:cs="Times New Roman"/>
      <w:b/>
      <w:bCs/>
      <w:kern w:val="0"/>
      <w:sz w:val="36"/>
      <w:szCs w:val="36"/>
      <w14:ligatures w14:val="none"/>
    </w:rPr>
  </w:style>
  <w:style w:type="paragraph" w:styleId="NoSpacing">
    <w:name w:val="No Spacing"/>
    <w:link w:val="NoSpacingChar"/>
    <w:uiPriority w:val="1"/>
    <w:qFormat/>
    <w:rsid w:val="00C76D32"/>
    <w:pPr>
      <w:spacing w:after="0" w:line="240" w:lineRule="auto"/>
    </w:pPr>
    <w:rPr>
      <w:rFonts w:eastAsiaTheme="minorHAnsi"/>
      <w:color w:val="44546A" w:themeColor="text2"/>
      <w:kern w:val="0"/>
      <w:sz w:val="20"/>
      <w:szCs w:val="20"/>
      <w:lang w:val="en-US" w:eastAsia="en-US"/>
      <w14:ligatures w14:val="none"/>
    </w:rPr>
  </w:style>
  <w:style w:type="character" w:customStyle="1" w:styleId="NoSpacingChar">
    <w:name w:val="No Spacing Char"/>
    <w:basedOn w:val="DefaultParagraphFont"/>
    <w:link w:val="NoSpacing"/>
    <w:uiPriority w:val="1"/>
    <w:rsid w:val="00C76D32"/>
    <w:rPr>
      <w:rFonts w:eastAsiaTheme="minorHAnsi"/>
      <w:color w:val="44546A" w:themeColor="text2"/>
      <w:kern w:val="0"/>
      <w:sz w:val="20"/>
      <w:szCs w:val="20"/>
      <w:lang w:val="en-US" w:eastAsia="en-US"/>
      <w14:ligatures w14:val="none"/>
    </w:rPr>
  </w:style>
  <w:style w:type="paragraph" w:styleId="Title">
    <w:name w:val="Title"/>
    <w:basedOn w:val="Normal"/>
    <w:next w:val="Normal"/>
    <w:link w:val="TitleChar"/>
    <w:uiPriority w:val="10"/>
    <w:qFormat/>
    <w:rsid w:val="00C76D32"/>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10"/>
    <w:rsid w:val="00C76D32"/>
    <w:rPr>
      <w:rFonts w:asciiTheme="majorHAnsi" w:eastAsiaTheme="majorEastAsia" w:hAnsiTheme="majorHAnsi" w:cstheme="majorBidi"/>
      <w:color w:val="404040" w:themeColor="text1" w:themeTint="BF"/>
      <w:spacing w:val="-10"/>
      <w:kern w:val="28"/>
      <w:sz w:val="56"/>
      <w:szCs w:val="56"/>
      <w14:ligatures w14:val="none"/>
    </w:rPr>
  </w:style>
  <w:style w:type="paragraph" w:styleId="Subtitle">
    <w:name w:val="Subtitle"/>
    <w:basedOn w:val="Normal"/>
    <w:next w:val="Normal"/>
    <w:link w:val="SubtitleChar"/>
    <w:uiPriority w:val="11"/>
    <w:qFormat/>
    <w:rsid w:val="00C76D32"/>
    <w:pPr>
      <w:numPr>
        <w:ilvl w:val="1"/>
      </w:numPr>
    </w:pPr>
    <w:rPr>
      <w:rFonts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11"/>
    <w:rsid w:val="00C76D32"/>
    <w:rPr>
      <w:rFonts w:cs="Times New Roman"/>
      <w:color w:val="5A5A5A" w:themeColor="text1" w:themeTint="A5"/>
      <w:spacing w:val="15"/>
      <w:kern w:val="0"/>
      <w14:ligatures w14:val="none"/>
    </w:rPr>
  </w:style>
  <w:style w:type="paragraph" w:styleId="TOCHeading">
    <w:name w:val="TOC Heading"/>
    <w:basedOn w:val="Heading1"/>
    <w:next w:val="Normal"/>
    <w:uiPriority w:val="39"/>
    <w:unhideWhenUsed/>
    <w:qFormat/>
    <w:rsid w:val="004C623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sk-SK"/>
    </w:rPr>
  </w:style>
  <w:style w:type="paragraph" w:styleId="TOC2">
    <w:name w:val="toc 2"/>
    <w:basedOn w:val="Normal"/>
    <w:next w:val="Normal"/>
    <w:autoRedefine/>
    <w:uiPriority w:val="39"/>
    <w:unhideWhenUsed/>
    <w:rsid w:val="004C623A"/>
    <w:pPr>
      <w:spacing w:after="100"/>
      <w:ind w:left="220"/>
    </w:pPr>
  </w:style>
  <w:style w:type="character" w:styleId="Hyperlink">
    <w:name w:val="Hyperlink"/>
    <w:basedOn w:val="DefaultParagraphFont"/>
    <w:uiPriority w:val="99"/>
    <w:unhideWhenUsed/>
    <w:rsid w:val="004C623A"/>
    <w:rPr>
      <w:color w:val="0563C1" w:themeColor="hyperlink"/>
      <w:u w:val="single"/>
    </w:rPr>
  </w:style>
  <w:style w:type="paragraph" w:styleId="ListParagraph">
    <w:name w:val="List Paragraph"/>
    <w:basedOn w:val="Normal"/>
    <w:uiPriority w:val="34"/>
    <w:qFormat/>
    <w:rsid w:val="009329B5"/>
    <w:pPr>
      <w:ind w:left="720"/>
      <w:contextualSpacing/>
    </w:pPr>
  </w:style>
  <w:style w:type="paragraph" w:styleId="TOC1">
    <w:name w:val="toc 1"/>
    <w:basedOn w:val="Normal"/>
    <w:next w:val="Normal"/>
    <w:autoRedefine/>
    <w:uiPriority w:val="39"/>
    <w:unhideWhenUsed/>
    <w:rsid w:val="009423C1"/>
    <w:pPr>
      <w:spacing w:after="100"/>
    </w:pPr>
  </w:style>
  <w:style w:type="paragraph" w:styleId="Header">
    <w:name w:val="header"/>
    <w:basedOn w:val="Normal"/>
    <w:link w:val="HeaderChar"/>
    <w:uiPriority w:val="99"/>
    <w:unhideWhenUsed/>
    <w:rsid w:val="007A10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10C8"/>
    <w:rPr>
      <w:lang w:val="en-IE"/>
    </w:rPr>
  </w:style>
  <w:style w:type="paragraph" w:styleId="Footer">
    <w:name w:val="footer"/>
    <w:basedOn w:val="Normal"/>
    <w:link w:val="FooterChar"/>
    <w:uiPriority w:val="99"/>
    <w:unhideWhenUsed/>
    <w:rsid w:val="007A10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10C8"/>
    <w:rPr>
      <w:lang w:val="en-IE"/>
    </w:rPr>
  </w:style>
  <w:style w:type="paragraph" w:styleId="Bibliography">
    <w:name w:val="Bibliography"/>
    <w:basedOn w:val="Normal"/>
    <w:next w:val="Normal"/>
    <w:uiPriority w:val="37"/>
    <w:unhideWhenUsed/>
    <w:rsid w:val="00A218C0"/>
  </w:style>
  <w:style w:type="character" w:customStyle="1" w:styleId="Heading3Char">
    <w:name w:val="Heading 3 Char"/>
    <w:basedOn w:val="DefaultParagraphFont"/>
    <w:link w:val="Heading3"/>
    <w:uiPriority w:val="9"/>
    <w:semiHidden/>
    <w:rsid w:val="00E52055"/>
    <w:rPr>
      <w:rFonts w:asciiTheme="majorHAnsi" w:eastAsiaTheme="majorEastAsia" w:hAnsiTheme="majorHAnsi" w:cstheme="majorBidi"/>
      <w:color w:val="1F3763" w:themeColor="accent1" w:themeShade="7F"/>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1329">
      <w:bodyDiv w:val="1"/>
      <w:marLeft w:val="0"/>
      <w:marRight w:val="0"/>
      <w:marTop w:val="0"/>
      <w:marBottom w:val="0"/>
      <w:divBdr>
        <w:top w:val="none" w:sz="0" w:space="0" w:color="auto"/>
        <w:left w:val="none" w:sz="0" w:space="0" w:color="auto"/>
        <w:bottom w:val="none" w:sz="0" w:space="0" w:color="auto"/>
        <w:right w:val="none" w:sz="0" w:space="0" w:color="auto"/>
      </w:divBdr>
    </w:div>
    <w:div w:id="81420256">
      <w:bodyDiv w:val="1"/>
      <w:marLeft w:val="0"/>
      <w:marRight w:val="0"/>
      <w:marTop w:val="0"/>
      <w:marBottom w:val="0"/>
      <w:divBdr>
        <w:top w:val="none" w:sz="0" w:space="0" w:color="auto"/>
        <w:left w:val="none" w:sz="0" w:space="0" w:color="auto"/>
        <w:bottom w:val="none" w:sz="0" w:space="0" w:color="auto"/>
        <w:right w:val="none" w:sz="0" w:space="0" w:color="auto"/>
      </w:divBdr>
    </w:div>
    <w:div w:id="106782607">
      <w:bodyDiv w:val="1"/>
      <w:marLeft w:val="0"/>
      <w:marRight w:val="0"/>
      <w:marTop w:val="0"/>
      <w:marBottom w:val="0"/>
      <w:divBdr>
        <w:top w:val="none" w:sz="0" w:space="0" w:color="auto"/>
        <w:left w:val="none" w:sz="0" w:space="0" w:color="auto"/>
        <w:bottom w:val="none" w:sz="0" w:space="0" w:color="auto"/>
        <w:right w:val="none" w:sz="0" w:space="0" w:color="auto"/>
      </w:divBdr>
      <w:divsChild>
        <w:div w:id="1010568623">
          <w:marLeft w:val="0"/>
          <w:marRight w:val="0"/>
          <w:marTop w:val="0"/>
          <w:marBottom w:val="0"/>
          <w:divBdr>
            <w:top w:val="none" w:sz="0" w:space="0" w:color="auto"/>
            <w:left w:val="none" w:sz="0" w:space="0" w:color="auto"/>
            <w:bottom w:val="none" w:sz="0" w:space="0" w:color="auto"/>
            <w:right w:val="none" w:sz="0" w:space="0" w:color="auto"/>
          </w:divBdr>
          <w:divsChild>
            <w:div w:id="20568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335">
      <w:bodyDiv w:val="1"/>
      <w:marLeft w:val="0"/>
      <w:marRight w:val="0"/>
      <w:marTop w:val="0"/>
      <w:marBottom w:val="0"/>
      <w:divBdr>
        <w:top w:val="none" w:sz="0" w:space="0" w:color="auto"/>
        <w:left w:val="none" w:sz="0" w:space="0" w:color="auto"/>
        <w:bottom w:val="none" w:sz="0" w:space="0" w:color="auto"/>
        <w:right w:val="none" w:sz="0" w:space="0" w:color="auto"/>
      </w:divBdr>
    </w:div>
    <w:div w:id="177548274">
      <w:bodyDiv w:val="1"/>
      <w:marLeft w:val="0"/>
      <w:marRight w:val="0"/>
      <w:marTop w:val="0"/>
      <w:marBottom w:val="0"/>
      <w:divBdr>
        <w:top w:val="none" w:sz="0" w:space="0" w:color="auto"/>
        <w:left w:val="none" w:sz="0" w:space="0" w:color="auto"/>
        <w:bottom w:val="none" w:sz="0" w:space="0" w:color="auto"/>
        <w:right w:val="none" w:sz="0" w:space="0" w:color="auto"/>
      </w:divBdr>
    </w:div>
    <w:div w:id="182475359">
      <w:bodyDiv w:val="1"/>
      <w:marLeft w:val="0"/>
      <w:marRight w:val="0"/>
      <w:marTop w:val="0"/>
      <w:marBottom w:val="0"/>
      <w:divBdr>
        <w:top w:val="none" w:sz="0" w:space="0" w:color="auto"/>
        <w:left w:val="none" w:sz="0" w:space="0" w:color="auto"/>
        <w:bottom w:val="none" w:sz="0" w:space="0" w:color="auto"/>
        <w:right w:val="none" w:sz="0" w:space="0" w:color="auto"/>
      </w:divBdr>
      <w:divsChild>
        <w:div w:id="1023677572">
          <w:marLeft w:val="0"/>
          <w:marRight w:val="0"/>
          <w:marTop w:val="0"/>
          <w:marBottom w:val="0"/>
          <w:divBdr>
            <w:top w:val="none" w:sz="0" w:space="0" w:color="auto"/>
            <w:left w:val="none" w:sz="0" w:space="0" w:color="auto"/>
            <w:bottom w:val="none" w:sz="0" w:space="0" w:color="auto"/>
            <w:right w:val="none" w:sz="0" w:space="0" w:color="auto"/>
          </w:divBdr>
          <w:divsChild>
            <w:div w:id="11710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3070">
      <w:bodyDiv w:val="1"/>
      <w:marLeft w:val="0"/>
      <w:marRight w:val="0"/>
      <w:marTop w:val="0"/>
      <w:marBottom w:val="0"/>
      <w:divBdr>
        <w:top w:val="none" w:sz="0" w:space="0" w:color="auto"/>
        <w:left w:val="none" w:sz="0" w:space="0" w:color="auto"/>
        <w:bottom w:val="none" w:sz="0" w:space="0" w:color="auto"/>
        <w:right w:val="none" w:sz="0" w:space="0" w:color="auto"/>
      </w:divBdr>
    </w:div>
    <w:div w:id="646473083">
      <w:bodyDiv w:val="1"/>
      <w:marLeft w:val="0"/>
      <w:marRight w:val="0"/>
      <w:marTop w:val="0"/>
      <w:marBottom w:val="0"/>
      <w:divBdr>
        <w:top w:val="none" w:sz="0" w:space="0" w:color="auto"/>
        <w:left w:val="none" w:sz="0" w:space="0" w:color="auto"/>
        <w:bottom w:val="none" w:sz="0" w:space="0" w:color="auto"/>
        <w:right w:val="none" w:sz="0" w:space="0" w:color="auto"/>
      </w:divBdr>
      <w:divsChild>
        <w:div w:id="1135948477">
          <w:marLeft w:val="0"/>
          <w:marRight w:val="0"/>
          <w:marTop w:val="0"/>
          <w:marBottom w:val="0"/>
          <w:divBdr>
            <w:top w:val="none" w:sz="0" w:space="0" w:color="auto"/>
            <w:left w:val="none" w:sz="0" w:space="0" w:color="auto"/>
            <w:bottom w:val="none" w:sz="0" w:space="0" w:color="auto"/>
            <w:right w:val="none" w:sz="0" w:space="0" w:color="auto"/>
          </w:divBdr>
          <w:divsChild>
            <w:div w:id="18839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0232">
      <w:bodyDiv w:val="1"/>
      <w:marLeft w:val="0"/>
      <w:marRight w:val="0"/>
      <w:marTop w:val="0"/>
      <w:marBottom w:val="0"/>
      <w:divBdr>
        <w:top w:val="none" w:sz="0" w:space="0" w:color="auto"/>
        <w:left w:val="none" w:sz="0" w:space="0" w:color="auto"/>
        <w:bottom w:val="none" w:sz="0" w:space="0" w:color="auto"/>
        <w:right w:val="none" w:sz="0" w:space="0" w:color="auto"/>
      </w:divBdr>
    </w:div>
    <w:div w:id="659113728">
      <w:bodyDiv w:val="1"/>
      <w:marLeft w:val="0"/>
      <w:marRight w:val="0"/>
      <w:marTop w:val="0"/>
      <w:marBottom w:val="0"/>
      <w:divBdr>
        <w:top w:val="none" w:sz="0" w:space="0" w:color="auto"/>
        <w:left w:val="none" w:sz="0" w:space="0" w:color="auto"/>
        <w:bottom w:val="none" w:sz="0" w:space="0" w:color="auto"/>
        <w:right w:val="none" w:sz="0" w:space="0" w:color="auto"/>
      </w:divBdr>
      <w:divsChild>
        <w:div w:id="424151539">
          <w:marLeft w:val="0"/>
          <w:marRight w:val="0"/>
          <w:marTop w:val="0"/>
          <w:marBottom w:val="0"/>
          <w:divBdr>
            <w:top w:val="none" w:sz="0" w:space="0" w:color="auto"/>
            <w:left w:val="none" w:sz="0" w:space="0" w:color="auto"/>
            <w:bottom w:val="none" w:sz="0" w:space="0" w:color="auto"/>
            <w:right w:val="none" w:sz="0" w:space="0" w:color="auto"/>
          </w:divBdr>
          <w:divsChild>
            <w:div w:id="1590390240">
              <w:marLeft w:val="0"/>
              <w:marRight w:val="0"/>
              <w:marTop w:val="0"/>
              <w:marBottom w:val="0"/>
              <w:divBdr>
                <w:top w:val="none" w:sz="0" w:space="0" w:color="auto"/>
                <w:left w:val="none" w:sz="0" w:space="0" w:color="auto"/>
                <w:bottom w:val="none" w:sz="0" w:space="0" w:color="auto"/>
                <w:right w:val="none" w:sz="0" w:space="0" w:color="auto"/>
              </w:divBdr>
            </w:div>
            <w:div w:id="15090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98">
      <w:bodyDiv w:val="1"/>
      <w:marLeft w:val="0"/>
      <w:marRight w:val="0"/>
      <w:marTop w:val="0"/>
      <w:marBottom w:val="0"/>
      <w:divBdr>
        <w:top w:val="none" w:sz="0" w:space="0" w:color="auto"/>
        <w:left w:val="none" w:sz="0" w:space="0" w:color="auto"/>
        <w:bottom w:val="none" w:sz="0" w:space="0" w:color="auto"/>
        <w:right w:val="none" w:sz="0" w:space="0" w:color="auto"/>
      </w:divBdr>
    </w:div>
    <w:div w:id="751898298">
      <w:bodyDiv w:val="1"/>
      <w:marLeft w:val="0"/>
      <w:marRight w:val="0"/>
      <w:marTop w:val="0"/>
      <w:marBottom w:val="0"/>
      <w:divBdr>
        <w:top w:val="none" w:sz="0" w:space="0" w:color="auto"/>
        <w:left w:val="none" w:sz="0" w:space="0" w:color="auto"/>
        <w:bottom w:val="none" w:sz="0" w:space="0" w:color="auto"/>
        <w:right w:val="none" w:sz="0" w:space="0" w:color="auto"/>
      </w:divBdr>
      <w:divsChild>
        <w:div w:id="981887208">
          <w:marLeft w:val="0"/>
          <w:marRight w:val="0"/>
          <w:marTop w:val="0"/>
          <w:marBottom w:val="0"/>
          <w:divBdr>
            <w:top w:val="none" w:sz="0" w:space="0" w:color="auto"/>
            <w:left w:val="none" w:sz="0" w:space="0" w:color="auto"/>
            <w:bottom w:val="none" w:sz="0" w:space="0" w:color="auto"/>
            <w:right w:val="none" w:sz="0" w:space="0" w:color="auto"/>
          </w:divBdr>
          <w:divsChild>
            <w:div w:id="1845432161">
              <w:marLeft w:val="0"/>
              <w:marRight w:val="0"/>
              <w:marTop w:val="0"/>
              <w:marBottom w:val="0"/>
              <w:divBdr>
                <w:top w:val="none" w:sz="0" w:space="0" w:color="auto"/>
                <w:left w:val="none" w:sz="0" w:space="0" w:color="auto"/>
                <w:bottom w:val="none" w:sz="0" w:space="0" w:color="auto"/>
                <w:right w:val="none" w:sz="0" w:space="0" w:color="auto"/>
              </w:divBdr>
            </w:div>
            <w:div w:id="20565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26667">
      <w:bodyDiv w:val="1"/>
      <w:marLeft w:val="0"/>
      <w:marRight w:val="0"/>
      <w:marTop w:val="0"/>
      <w:marBottom w:val="0"/>
      <w:divBdr>
        <w:top w:val="none" w:sz="0" w:space="0" w:color="auto"/>
        <w:left w:val="none" w:sz="0" w:space="0" w:color="auto"/>
        <w:bottom w:val="none" w:sz="0" w:space="0" w:color="auto"/>
        <w:right w:val="none" w:sz="0" w:space="0" w:color="auto"/>
      </w:divBdr>
      <w:divsChild>
        <w:div w:id="391198124">
          <w:marLeft w:val="0"/>
          <w:marRight w:val="0"/>
          <w:marTop w:val="0"/>
          <w:marBottom w:val="0"/>
          <w:divBdr>
            <w:top w:val="none" w:sz="0" w:space="0" w:color="auto"/>
            <w:left w:val="none" w:sz="0" w:space="0" w:color="auto"/>
            <w:bottom w:val="none" w:sz="0" w:space="0" w:color="auto"/>
            <w:right w:val="none" w:sz="0" w:space="0" w:color="auto"/>
          </w:divBdr>
          <w:divsChild>
            <w:div w:id="7429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855">
      <w:bodyDiv w:val="1"/>
      <w:marLeft w:val="0"/>
      <w:marRight w:val="0"/>
      <w:marTop w:val="0"/>
      <w:marBottom w:val="0"/>
      <w:divBdr>
        <w:top w:val="none" w:sz="0" w:space="0" w:color="auto"/>
        <w:left w:val="none" w:sz="0" w:space="0" w:color="auto"/>
        <w:bottom w:val="none" w:sz="0" w:space="0" w:color="auto"/>
        <w:right w:val="none" w:sz="0" w:space="0" w:color="auto"/>
      </w:divBdr>
    </w:div>
    <w:div w:id="775053134">
      <w:bodyDiv w:val="1"/>
      <w:marLeft w:val="0"/>
      <w:marRight w:val="0"/>
      <w:marTop w:val="0"/>
      <w:marBottom w:val="0"/>
      <w:divBdr>
        <w:top w:val="none" w:sz="0" w:space="0" w:color="auto"/>
        <w:left w:val="none" w:sz="0" w:space="0" w:color="auto"/>
        <w:bottom w:val="none" w:sz="0" w:space="0" w:color="auto"/>
        <w:right w:val="none" w:sz="0" w:space="0" w:color="auto"/>
      </w:divBdr>
    </w:div>
    <w:div w:id="820511374">
      <w:bodyDiv w:val="1"/>
      <w:marLeft w:val="0"/>
      <w:marRight w:val="0"/>
      <w:marTop w:val="0"/>
      <w:marBottom w:val="0"/>
      <w:divBdr>
        <w:top w:val="none" w:sz="0" w:space="0" w:color="auto"/>
        <w:left w:val="none" w:sz="0" w:space="0" w:color="auto"/>
        <w:bottom w:val="none" w:sz="0" w:space="0" w:color="auto"/>
        <w:right w:val="none" w:sz="0" w:space="0" w:color="auto"/>
      </w:divBdr>
    </w:div>
    <w:div w:id="885138378">
      <w:bodyDiv w:val="1"/>
      <w:marLeft w:val="0"/>
      <w:marRight w:val="0"/>
      <w:marTop w:val="0"/>
      <w:marBottom w:val="0"/>
      <w:divBdr>
        <w:top w:val="none" w:sz="0" w:space="0" w:color="auto"/>
        <w:left w:val="none" w:sz="0" w:space="0" w:color="auto"/>
        <w:bottom w:val="none" w:sz="0" w:space="0" w:color="auto"/>
        <w:right w:val="none" w:sz="0" w:space="0" w:color="auto"/>
      </w:divBdr>
      <w:divsChild>
        <w:div w:id="175341021">
          <w:marLeft w:val="0"/>
          <w:marRight w:val="0"/>
          <w:marTop w:val="0"/>
          <w:marBottom w:val="0"/>
          <w:divBdr>
            <w:top w:val="none" w:sz="0" w:space="0" w:color="auto"/>
            <w:left w:val="none" w:sz="0" w:space="0" w:color="auto"/>
            <w:bottom w:val="none" w:sz="0" w:space="0" w:color="auto"/>
            <w:right w:val="none" w:sz="0" w:space="0" w:color="auto"/>
          </w:divBdr>
          <w:divsChild>
            <w:div w:id="1325544097">
              <w:marLeft w:val="0"/>
              <w:marRight w:val="0"/>
              <w:marTop w:val="0"/>
              <w:marBottom w:val="0"/>
              <w:divBdr>
                <w:top w:val="none" w:sz="0" w:space="0" w:color="auto"/>
                <w:left w:val="none" w:sz="0" w:space="0" w:color="auto"/>
                <w:bottom w:val="none" w:sz="0" w:space="0" w:color="auto"/>
                <w:right w:val="none" w:sz="0" w:space="0" w:color="auto"/>
              </w:divBdr>
            </w:div>
            <w:div w:id="1366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11011">
      <w:bodyDiv w:val="1"/>
      <w:marLeft w:val="0"/>
      <w:marRight w:val="0"/>
      <w:marTop w:val="0"/>
      <w:marBottom w:val="0"/>
      <w:divBdr>
        <w:top w:val="none" w:sz="0" w:space="0" w:color="auto"/>
        <w:left w:val="none" w:sz="0" w:space="0" w:color="auto"/>
        <w:bottom w:val="none" w:sz="0" w:space="0" w:color="auto"/>
        <w:right w:val="none" w:sz="0" w:space="0" w:color="auto"/>
      </w:divBdr>
    </w:div>
    <w:div w:id="982198941">
      <w:bodyDiv w:val="1"/>
      <w:marLeft w:val="0"/>
      <w:marRight w:val="0"/>
      <w:marTop w:val="0"/>
      <w:marBottom w:val="0"/>
      <w:divBdr>
        <w:top w:val="none" w:sz="0" w:space="0" w:color="auto"/>
        <w:left w:val="none" w:sz="0" w:space="0" w:color="auto"/>
        <w:bottom w:val="none" w:sz="0" w:space="0" w:color="auto"/>
        <w:right w:val="none" w:sz="0" w:space="0" w:color="auto"/>
      </w:divBdr>
    </w:div>
    <w:div w:id="1011032826">
      <w:bodyDiv w:val="1"/>
      <w:marLeft w:val="0"/>
      <w:marRight w:val="0"/>
      <w:marTop w:val="0"/>
      <w:marBottom w:val="0"/>
      <w:divBdr>
        <w:top w:val="none" w:sz="0" w:space="0" w:color="auto"/>
        <w:left w:val="none" w:sz="0" w:space="0" w:color="auto"/>
        <w:bottom w:val="none" w:sz="0" w:space="0" w:color="auto"/>
        <w:right w:val="none" w:sz="0" w:space="0" w:color="auto"/>
      </w:divBdr>
      <w:divsChild>
        <w:div w:id="292754532">
          <w:marLeft w:val="0"/>
          <w:marRight w:val="0"/>
          <w:marTop w:val="0"/>
          <w:marBottom w:val="0"/>
          <w:divBdr>
            <w:top w:val="none" w:sz="0" w:space="0" w:color="auto"/>
            <w:left w:val="none" w:sz="0" w:space="0" w:color="auto"/>
            <w:bottom w:val="none" w:sz="0" w:space="0" w:color="auto"/>
            <w:right w:val="none" w:sz="0" w:space="0" w:color="auto"/>
          </w:divBdr>
          <w:divsChild>
            <w:div w:id="14828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015">
      <w:bodyDiv w:val="1"/>
      <w:marLeft w:val="0"/>
      <w:marRight w:val="0"/>
      <w:marTop w:val="0"/>
      <w:marBottom w:val="0"/>
      <w:divBdr>
        <w:top w:val="none" w:sz="0" w:space="0" w:color="auto"/>
        <w:left w:val="none" w:sz="0" w:space="0" w:color="auto"/>
        <w:bottom w:val="none" w:sz="0" w:space="0" w:color="auto"/>
        <w:right w:val="none" w:sz="0" w:space="0" w:color="auto"/>
      </w:divBdr>
    </w:div>
    <w:div w:id="1080835126">
      <w:bodyDiv w:val="1"/>
      <w:marLeft w:val="0"/>
      <w:marRight w:val="0"/>
      <w:marTop w:val="0"/>
      <w:marBottom w:val="0"/>
      <w:divBdr>
        <w:top w:val="none" w:sz="0" w:space="0" w:color="auto"/>
        <w:left w:val="none" w:sz="0" w:space="0" w:color="auto"/>
        <w:bottom w:val="none" w:sz="0" w:space="0" w:color="auto"/>
        <w:right w:val="none" w:sz="0" w:space="0" w:color="auto"/>
      </w:divBdr>
      <w:divsChild>
        <w:div w:id="13851930">
          <w:marLeft w:val="0"/>
          <w:marRight w:val="0"/>
          <w:marTop w:val="0"/>
          <w:marBottom w:val="0"/>
          <w:divBdr>
            <w:top w:val="none" w:sz="0" w:space="0" w:color="auto"/>
            <w:left w:val="none" w:sz="0" w:space="0" w:color="auto"/>
            <w:bottom w:val="none" w:sz="0" w:space="0" w:color="auto"/>
            <w:right w:val="none" w:sz="0" w:space="0" w:color="auto"/>
          </w:divBdr>
          <w:divsChild>
            <w:div w:id="1235778480">
              <w:marLeft w:val="0"/>
              <w:marRight w:val="0"/>
              <w:marTop w:val="0"/>
              <w:marBottom w:val="0"/>
              <w:divBdr>
                <w:top w:val="none" w:sz="0" w:space="0" w:color="auto"/>
                <w:left w:val="none" w:sz="0" w:space="0" w:color="auto"/>
                <w:bottom w:val="none" w:sz="0" w:space="0" w:color="auto"/>
                <w:right w:val="none" w:sz="0" w:space="0" w:color="auto"/>
              </w:divBdr>
            </w:div>
            <w:div w:id="960383145">
              <w:marLeft w:val="0"/>
              <w:marRight w:val="0"/>
              <w:marTop w:val="0"/>
              <w:marBottom w:val="0"/>
              <w:divBdr>
                <w:top w:val="none" w:sz="0" w:space="0" w:color="auto"/>
                <w:left w:val="none" w:sz="0" w:space="0" w:color="auto"/>
                <w:bottom w:val="none" w:sz="0" w:space="0" w:color="auto"/>
                <w:right w:val="none" w:sz="0" w:space="0" w:color="auto"/>
              </w:divBdr>
            </w:div>
            <w:div w:id="2337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9209">
      <w:bodyDiv w:val="1"/>
      <w:marLeft w:val="0"/>
      <w:marRight w:val="0"/>
      <w:marTop w:val="0"/>
      <w:marBottom w:val="0"/>
      <w:divBdr>
        <w:top w:val="none" w:sz="0" w:space="0" w:color="auto"/>
        <w:left w:val="none" w:sz="0" w:space="0" w:color="auto"/>
        <w:bottom w:val="none" w:sz="0" w:space="0" w:color="auto"/>
        <w:right w:val="none" w:sz="0" w:space="0" w:color="auto"/>
      </w:divBdr>
    </w:div>
    <w:div w:id="1195657645">
      <w:bodyDiv w:val="1"/>
      <w:marLeft w:val="0"/>
      <w:marRight w:val="0"/>
      <w:marTop w:val="0"/>
      <w:marBottom w:val="0"/>
      <w:divBdr>
        <w:top w:val="none" w:sz="0" w:space="0" w:color="auto"/>
        <w:left w:val="none" w:sz="0" w:space="0" w:color="auto"/>
        <w:bottom w:val="none" w:sz="0" w:space="0" w:color="auto"/>
        <w:right w:val="none" w:sz="0" w:space="0" w:color="auto"/>
      </w:divBdr>
      <w:divsChild>
        <w:div w:id="971402389">
          <w:marLeft w:val="0"/>
          <w:marRight w:val="0"/>
          <w:marTop w:val="0"/>
          <w:marBottom w:val="0"/>
          <w:divBdr>
            <w:top w:val="none" w:sz="0" w:space="0" w:color="auto"/>
            <w:left w:val="none" w:sz="0" w:space="0" w:color="auto"/>
            <w:bottom w:val="none" w:sz="0" w:space="0" w:color="auto"/>
            <w:right w:val="none" w:sz="0" w:space="0" w:color="auto"/>
          </w:divBdr>
          <w:divsChild>
            <w:div w:id="14217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1728">
      <w:bodyDiv w:val="1"/>
      <w:marLeft w:val="0"/>
      <w:marRight w:val="0"/>
      <w:marTop w:val="0"/>
      <w:marBottom w:val="0"/>
      <w:divBdr>
        <w:top w:val="none" w:sz="0" w:space="0" w:color="auto"/>
        <w:left w:val="none" w:sz="0" w:space="0" w:color="auto"/>
        <w:bottom w:val="none" w:sz="0" w:space="0" w:color="auto"/>
        <w:right w:val="none" w:sz="0" w:space="0" w:color="auto"/>
      </w:divBdr>
    </w:div>
    <w:div w:id="1229682564">
      <w:bodyDiv w:val="1"/>
      <w:marLeft w:val="0"/>
      <w:marRight w:val="0"/>
      <w:marTop w:val="0"/>
      <w:marBottom w:val="0"/>
      <w:divBdr>
        <w:top w:val="none" w:sz="0" w:space="0" w:color="auto"/>
        <w:left w:val="none" w:sz="0" w:space="0" w:color="auto"/>
        <w:bottom w:val="none" w:sz="0" w:space="0" w:color="auto"/>
        <w:right w:val="none" w:sz="0" w:space="0" w:color="auto"/>
      </w:divBdr>
    </w:div>
    <w:div w:id="1235624382">
      <w:bodyDiv w:val="1"/>
      <w:marLeft w:val="0"/>
      <w:marRight w:val="0"/>
      <w:marTop w:val="0"/>
      <w:marBottom w:val="0"/>
      <w:divBdr>
        <w:top w:val="none" w:sz="0" w:space="0" w:color="auto"/>
        <w:left w:val="none" w:sz="0" w:space="0" w:color="auto"/>
        <w:bottom w:val="none" w:sz="0" w:space="0" w:color="auto"/>
        <w:right w:val="none" w:sz="0" w:space="0" w:color="auto"/>
      </w:divBdr>
    </w:div>
    <w:div w:id="1277833452">
      <w:bodyDiv w:val="1"/>
      <w:marLeft w:val="0"/>
      <w:marRight w:val="0"/>
      <w:marTop w:val="0"/>
      <w:marBottom w:val="0"/>
      <w:divBdr>
        <w:top w:val="none" w:sz="0" w:space="0" w:color="auto"/>
        <w:left w:val="none" w:sz="0" w:space="0" w:color="auto"/>
        <w:bottom w:val="none" w:sz="0" w:space="0" w:color="auto"/>
        <w:right w:val="none" w:sz="0" w:space="0" w:color="auto"/>
      </w:divBdr>
    </w:div>
    <w:div w:id="1290239811">
      <w:bodyDiv w:val="1"/>
      <w:marLeft w:val="0"/>
      <w:marRight w:val="0"/>
      <w:marTop w:val="0"/>
      <w:marBottom w:val="0"/>
      <w:divBdr>
        <w:top w:val="none" w:sz="0" w:space="0" w:color="auto"/>
        <w:left w:val="none" w:sz="0" w:space="0" w:color="auto"/>
        <w:bottom w:val="none" w:sz="0" w:space="0" w:color="auto"/>
        <w:right w:val="none" w:sz="0" w:space="0" w:color="auto"/>
      </w:divBdr>
      <w:divsChild>
        <w:div w:id="677465239">
          <w:marLeft w:val="0"/>
          <w:marRight w:val="0"/>
          <w:marTop w:val="0"/>
          <w:marBottom w:val="0"/>
          <w:divBdr>
            <w:top w:val="none" w:sz="0" w:space="0" w:color="auto"/>
            <w:left w:val="none" w:sz="0" w:space="0" w:color="auto"/>
            <w:bottom w:val="none" w:sz="0" w:space="0" w:color="auto"/>
            <w:right w:val="none" w:sz="0" w:space="0" w:color="auto"/>
          </w:divBdr>
          <w:divsChild>
            <w:div w:id="9904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29640">
      <w:bodyDiv w:val="1"/>
      <w:marLeft w:val="0"/>
      <w:marRight w:val="0"/>
      <w:marTop w:val="0"/>
      <w:marBottom w:val="0"/>
      <w:divBdr>
        <w:top w:val="none" w:sz="0" w:space="0" w:color="auto"/>
        <w:left w:val="none" w:sz="0" w:space="0" w:color="auto"/>
        <w:bottom w:val="none" w:sz="0" w:space="0" w:color="auto"/>
        <w:right w:val="none" w:sz="0" w:space="0" w:color="auto"/>
      </w:divBdr>
      <w:divsChild>
        <w:div w:id="890188805">
          <w:marLeft w:val="0"/>
          <w:marRight w:val="0"/>
          <w:marTop w:val="0"/>
          <w:marBottom w:val="0"/>
          <w:divBdr>
            <w:top w:val="none" w:sz="0" w:space="0" w:color="auto"/>
            <w:left w:val="none" w:sz="0" w:space="0" w:color="auto"/>
            <w:bottom w:val="none" w:sz="0" w:space="0" w:color="auto"/>
            <w:right w:val="none" w:sz="0" w:space="0" w:color="auto"/>
          </w:divBdr>
          <w:divsChild>
            <w:div w:id="8723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5776">
      <w:bodyDiv w:val="1"/>
      <w:marLeft w:val="0"/>
      <w:marRight w:val="0"/>
      <w:marTop w:val="0"/>
      <w:marBottom w:val="0"/>
      <w:divBdr>
        <w:top w:val="none" w:sz="0" w:space="0" w:color="auto"/>
        <w:left w:val="none" w:sz="0" w:space="0" w:color="auto"/>
        <w:bottom w:val="none" w:sz="0" w:space="0" w:color="auto"/>
        <w:right w:val="none" w:sz="0" w:space="0" w:color="auto"/>
      </w:divBdr>
      <w:divsChild>
        <w:div w:id="1828856526">
          <w:marLeft w:val="0"/>
          <w:marRight w:val="0"/>
          <w:marTop w:val="0"/>
          <w:marBottom w:val="0"/>
          <w:divBdr>
            <w:top w:val="none" w:sz="0" w:space="0" w:color="auto"/>
            <w:left w:val="none" w:sz="0" w:space="0" w:color="auto"/>
            <w:bottom w:val="none" w:sz="0" w:space="0" w:color="auto"/>
            <w:right w:val="none" w:sz="0" w:space="0" w:color="auto"/>
          </w:divBdr>
          <w:divsChild>
            <w:div w:id="2050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9354">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8">
          <w:marLeft w:val="0"/>
          <w:marRight w:val="0"/>
          <w:marTop w:val="0"/>
          <w:marBottom w:val="0"/>
          <w:divBdr>
            <w:top w:val="none" w:sz="0" w:space="0" w:color="auto"/>
            <w:left w:val="none" w:sz="0" w:space="0" w:color="auto"/>
            <w:bottom w:val="none" w:sz="0" w:space="0" w:color="auto"/>
            <w:right w:val="none" w:sz="0" w:space="0" w:color="auto"/>
          </w:divBdr>
          <w:divsChild>
            <w:div w:id="2189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5603">
      <w:bodyDiv w:val="1"/>
      <w:marLeft w:val="0"/>
      <w:marRight w:val="0"/>
      <w:marTop w:val="0"/>
      <w:marBottom w:val="0"/>
      <w:divBdr>
        <w:top w:val="none" w:sz="0" w:space="0" w:color="auto"/>
        <w:left w:val="none" w:sz="0" w:space="0" w:color="auto"/>
        <w:bottom w:val="none" w:sz="0" w:space="0" w:color="auto"/>
        <w:right w:val="none" w:sz="0" w:space="0" w:color="auto"/>
      </w:divBdr>
    </w:div>
    <w:div w:id="1547064058">
      <w:bodyDiv w:val="1"/>
      <w:marLeft w:val="0"/>
      <w:marRight w:val="0"/>
      <w:marTop w:val="0"/>
      <w:marBottom w:val="0"/>
      <w:divBdr>
        <w:top w:val="none" w:sz="0" w:space="0" w:color="auto"/>
        <w:left w:val="none" w:sz="0" w:space="0" w:color="auto"/>
        <w:bottom w:val="none" w:sz="0" w:space="0" w:color="auto"/>
        <w:right w:val="none" w:sz="0" w:space="0" w:color="auto"/>
      </w:divBdr>
    </w:div>
    <w:div w:id="1562911609">
      <w:bodyDiv w:val="1"/>
      <w:marLeft w:val="0"/>
      <w:marRight w:val="0"/>
      <w:marTop w:val="0"/>
      <w:marBottom w:val="0"/>
      <w:divBdr>
        <w:top w:val="none" w:sz="0" w:space="0" w:color="auto"/>
        <w:left w:val="none" w:sz="0" w:space="0" w:color="auto"/>
        <w:bottom w:val="none" w:sz="0" w:space="0" w:color="auto"/>
        <w:right w:val="none" w:sz="0" w:space="0" w:color="auto"/>
      </w:divBdr>
    </w:div>
    <w:div w:id="1563904970">
      <w:bodyDiv w:val="1"/>
      <w:marLeft w:val="0"/>
      <w:marRight w:val="0"/>
      <w:marTop w:val="0"/>
      <w:marBottom w:val="0"/>
      <w:divBdr>
        <w:top w:val="none" w:sz="0" w:space="0" w:color="auto"/>
        <w:left w:val="none" w:sz="0" w:space="0" w:color="auto"/>
        <w:bottom w:val="none" w:sz="0" w:space="0" w:color="auto"/>
        <w:right w:val="none" w:sz="0" w:space="0" w:color="auto"/>
      </w:divBdr>
      <w:divsChild>
        <w:div w:id="1719433717">
          <w:marLeft w:val="0"/>
          <w:marRight w:val="0"/>
          <w:marTop w:val="0"/>
          <w:marBottom w:val="0"/>
          <w:divBdr>
            <w:top w:val="none" w:sz="0" w:space="0" w:color="auto"/>
            <w:left w:val="none" w:sz="0" w:space="0" w:color="auto"/>
            <w:bottom w:val="none" w:sz="0" w:space="0" w:color="auto"/>
            <w:right w:val="none" w:sz="0" w:space="0" w:color="auto"/>
          </w:divBdr>
          <w:divsChild>
            <w:div w:id="19162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6605">
      <w:bodyDiv w:val="1"/>
      <w:marLeft w:val="0"/>
      <w:marRight w:val="0"/>
      <w:marTop w:val="0"/>
      <w:marBottom w:val="0"/>
      <w:divBdr>
        <w:top w:val="none" w:sz="0" w:space="0" w:color="auto"/>
        <w:left w:val="none" w:sz="0" w:space="0" w:color="auto"/>
        <w:bottom w:val="none" w:sz="0" w:space="0" w:color="auto"/>
        <w:right w:val="none" w:sz="0" w:space="0" w:color="auto"/>
      </w:divBdr>
      <w:divsChild>
        <w:div w:id="439451319">
          <w:marLeft w:val="0"/>
          <w:marRight w:val="0"/>
          <w:marTop w:val="0"/>
          <w:marBottom w:val="0"/>
          <w:divBdr>
            <w:top w:val="none" w:sz="0" w:space="0" w:color="auto"/>
            <w:left w:val="none" w:sz="0" w:space="0" w:color="auto"/>
            <w:bottom w:val="none" w:sz="0" w:space="0" w:color="auto"/>
            <w:right w:val="none" w:sz="0" w:space="0" w:color="auto"/>
          </w:divBdr>
          <w:divsChild>
            <w:div w:id="14079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4482">
      <w:bodyDiv w:val="1"/>
      <w:marLeft w:val="0"/>
      <w:marRight w:val="0"/>
      <w:marTop w:val="0"/>
      <w:marBottom w:val="0"/>
      <w:divBdr>
        <w:top w:val="none" w:sz="0" w:space="0" w:color="auto"/>
        <w:left w:val="none" w:sz="0" w:space="0" w:color="auto"/>
        <w:bottom w:val="none" w:sz="0" w:space="0" w:color="auto"/>
        <w:right w:val="none" w:sz="0" w:space="0" w:color="auto"/>
      </w:divBdr>
    </w:div>
    <w:div w:id="1716470848">
      <w:bodyDiv w:val="1"/>
      <w:marLeft w:val="0"/>
      <w:marRight w:val="0"/>
      <w:marTop w:val="0"/>
      <w:marBottom w:val="0"/>
      <w:divBdr>
        <w:top w:val="none" w:sz="0" w:space="0" w:color="auto"/>
        <w:left w:val="none" w:sz="0" w:space="0" w:color="auto"/>
        <w:bottom w:val="none" w:sz="0" w:space="0" w:color="auto"/>
        <w:right w:val="none" w:sz="0" w:space="0" w:color="auto"/>
      </w:divBdr>
      <w:divsChild>
        <w:div w:id="1253928497">
          <w:marLeft w:val="0"/>
          <w:marRight w:val="0"/>
          <w:marTop w:val="0"/>
          <w:marBottom w:val="0"/>
          <w:divBdr>
            <w:top w:val="none" w:sz="0" w:space="0" w:color="auto"/>
            <w:left w:val="none" w:sz="0" w:space="0" w:color="auto"/>
            <w:bottom w:val="none" w:sz="0" w:space="0" w:color="auto"/>
            <w:right w:val="none" w:sz="0" w:space="0" w:color="auto"/>
          </w:divBdr>
          <w:divsChild>
            <w:div w:id="1341352801">
              <w:marLeft w:val="0"/>
              <w:marRight w:val="0"/>
              <w:marTop w:val="0"/>
              <w:marBottom w:val="0"/>
              <w:divBdr>
                <w:top w:val="none" w:sz="0" w:space="0" w:color="auto"/>
                <w:left w:val="none" w:sz="0" w:space="0" w:color="auto"/>
                <w:bottom w:val="none" w:sz="0" w:space="0" w:color="auto"/>
                <w:right w:val="none" w:sz="0" w:space="0" w:color="auto"/>
              </w:divBdr>
            </w:div>
            <w:div w:id="5944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5198">
      <w:bodyDiv w:val="1"/>
      <w:marLeft w:val="0"/>
      <w:marRight w:val="0"/>
      <w:marTop w:val="0"/>
      <w:marBottom w:val="0"/>
      <w:divBdr>
        <w:top w:val="none" w:sz="0" w:space="0" w:color="auto"/>
        <w:left w:val="none" w:sz="0" w:space="0" w:color="auto"/>
        <w:bottom w:val="none" w:sz="0" w:space="0" w:color="auto"/>
        <w:right w:val="none" w:sz="0" w:space="0" w:color="auto"/>
      </w:divBdr>
      <w:divsChild>
        <w:div w:id="2035155837">
          <w:marLeft w:val="0"/>
          <w:marRight w:val="0"/>
          <w:marTop w:val="0"/>
          <w:marBottom w:val="0"/>
          <w:divBdr>
            <w:top w:val="none" w:sz="0" w:space="0" w:color="auto"/>
            <w:left w:val="none" w:sz="0" w:space="0" w:color="auto"/>
            <w:bottom w:val="none" w:sz="0" w:space="0" w:color="auto"/>
            <w:right w:val="none" w:sz="0" w:space="0" w:color="auto"/>
          </w:divBdr>
          <w:divsChild>
            <w:div w:id="21327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124">
      <w:bodyDiv w:val="1"/>
      <w:marLeft w:val="0"/>
      <w:marRight w:val="0"/>
      <w:marTop w:val="0"/>
      <w:marBottom w:val="0"/>
      <w:divBdr>
        <w:top w:val="none" w:sz="0" w:space="0" w:color="auto"/>
        <w:left w:val="none" w:sz="0" w:space="0" w:color="auto"/>
        <w:bottom w:val="none" w:sz="0" w:space="0" w:color="auto"/>
        <w:right w:val="none" w:sz="0" w:space="0" w:color="auto"/>
      </w:divBdr>
      <w:divsChild>
        <w:div w:id="322129538">
          <w:marLeft w:val="0"/>
          <w:marRight w:val="0"/>
          <w:marTop w:val="0"/>
          <w:marBottom w:val="0"/>
          <w:divBdr>
            <w:top w:val="none" w:sz="0" w:space="0" w:color="auto"/>
            <w:left w:val="none" w:sz="0" w:space="0" w:color="auto"/>
            <w:bottom w:val="none" w:sz="0" w:space="0" w:color="auto"/>
            <w:right w:val="none" w:sz="0" w:space="0" w:color="auto"/>
          </w:divBdr>
          <w:divsChild>
            <w:div w:id="10118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2011">
      <w:bodyDiv w:val="1"/>
      <w:marLeft w:val="0"/>
      <w:marRight w:val="0"/>
      <w:marTop w:val="0"/>
      <w:marBottom w:val="0"/>
      <w:divBdr>
        <w:top w:val="none" w:sz="0" w:space="0" w:color="auto"/>
        <w:left w:val="none" w:sz="0" w:space="0" w:color="auto"/>
        <w:bottom w:val="none" w:sz="0" w:space="0" w:color="auto"/>
        <w:right w:val="none" w:sz="0" w:space="0" w:color="auto"/>
      </w:divBdr>
    </w:div>
    <w:div w:id="2004357726">
      <w:bodyDiv w:val="1"/>
      <w:marLeft w:val="0"/>
      <w:marRight w:val="0"/>
      <w:marTop w:val="0"/>
      <w:marBottom w:val="0"/>
      <w:divBdr>
        <w:top w:val="none" w:sz="0" w:space="0" w:color="auto"/>
        <w:left w:val="none" w:sz="0" w:space="0" w:color="auto"/>
        <w:bottom w:val="none" w:sz="0" w:space="0" w:color="auto"/>
        <w:right w:val="none" w:sz="0" w:space="0" w:color="auto"/>
      </w:divBdr>
      <w:divsChild>
        <w:div w:id="1032268489">
          <w:marLeft w:val="0"/>
          <w:marRight w:val="0"/>
          <w:marTop w:val="0"/>
          <w:marBottom w:val="0"/>
          <w:divBdr>
            <w:top w:val="none" w:sz="0" w:space="0" w:color="auto"/>
            <w:left w:val="none" w:sz="0" w:space="0" w:color="auto"/>
            <w:bottom w:val="none" w:sz="0" w:space="0" w:color="auto"/>
            <w:right w:val="none" w:sz="0" w:space="0" w:color="auto"/>
          </w:divBdr>
          <w:divsChild>
            <w:div w:id="19912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12. apríl 2024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f4dcd64b-812a-41aa-8ee8-975f5f1304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DC40BDC3F73142A5A8F1C0828A12A8" ma:contentTypeVersion="16" ma:contentTypeDescription="Create a new document." ma:contentTypeScope="" ma:versionID="e1ab5ec5c27ad00f710718473286270d">
  <xsd:schema xmlns:xsd="http://www.w3.org/2001/XMLSchema" xmlns:xs="http://www.w3.org/2001/XMLSchema" xmlns:p="http://schemas.microsoft.com/office/2006/metadata/properties" xmlns:ns3="f4dcd64b-812a-41aa-8ee8-975f5f1304d4" xmlns:ns4="89b8ce3a-d08e-4d47-80a1-0f4aa5750715" targetNamespace="http://schemas.microsoft.com/office/2006/metadata/properties" ma:root="true" ma:fieldsID="e998ea7bbf92d3aaaf206248ca9e84d6" ns3:_="" ns4:_="">
    <xsd:import namespace="f4dcd64b-812a-41aa-8ee8-975f5f1304d4"/>
    <xsd:import namespace="89b8ce3a-d08e-4d47-80a1-0f4aa575071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cd64b-812a-41aa-8ee8-975f5f130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8ce3a-d08e-4d47-80a1-0f4aa57507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{36E6955D-5C55-4EB1-AFD2-20142C5014C6}</b:Guid>
    <b:Title>W3Schools</b:Title>
    <b:InternetSiteTitle>HTML,CSS</b:InternetSiteTitle>
    <b:URL>https://www.w3schools.com/</b:URL>
    <b:RefOrder>2</b:RefOrder>
  </b:Source>
  <b:Source>
    <b:Tag>Mar</b:Tag>
    <b:SourceType>InternetSite</b:SourceType>
    <b:Guid>{EAB0B10D-7F65-4497-BE16-2C17E73E2C6E}</b:Guid>
    <b:Title>Marmiton</b:Title>
    <b:URL>https://www.marmiton.org/</b:URL>
    <b:RefOrder>3</b:RefOrder>
  </b:Source>
  <b:Source>
    <b:Tag>Atl</b:Tag>
    <b:SourceType>InternetSite</b:SourceType>
    <b:Guid>{5D24362B-1AAA-4694-944C-0365BFEB630D}</b:Guid>
    <b:Title>Atlantic Technological University </b:Title>
    <b:InternetSiteTitle>ATU</b:InternetSiteTitle>
    <b:URL>https://www.atu.ie/</b:URL>
    <b:RefOrder>4</b:RefOrder>
  </b:Source>
  <b:Source>
    <b:Tag>Ani</b:Tag>
    <b:SourceType>InternetSite</b:SourceType>
    <b:Guid>{D98B2DA6-7A89-42FA-B590-F279D7D22BD2}</b:Guid>
    <b:Title>Animista</b:Title>
    <b:URL>https://animista.net/play/basic</b:URL>
    <b:RefOrder>5</b:RefOrder>
  </b:Source>
  <b:Source>
    <b:Tag>Ope</b:Tag>
    <b:SourceType>InternetSite</b:SourceType>
    <b:Guid>{D7C1FB3D-1370-40FA-9270-6DC7D9D5BE5D}</b:Guid>
    <b:Title>OpenAI's ChatGPT AI language model</b:Title>
    <b:URL>https://chat.openai.com/</b:URL>
    <b:InternetSiteTitle>ChatGPT</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6BE47-751C-4D62-8E4B-94489E7D9DE6}">
  <ds:schemaRefs>
    <ds:schemaRef ds:uri="http://schemas.microsoft.com/office/2006/metadata/properties"/>
    <ds:schemaRef ds:uri="http://schemas.microsoft.com/office/infopath/2007/PartnerControls"/>
    <ds:schemaRef ds:uri="f4dcd64b-812a-41aa-8ee8-975f5f1304d4"/>
  </ds:schemaRefs>
</ds:datastoreItem>
</file>

<file path=customXml/itemProps3.xml><?xml version="1.0" encoding="utf-8"?>
<ds:datastoreItem xmlns:ds="http://schemas.openxmlformats.org/officeDocument/2006/customXml" ds:itemID="{6DCD0696-5650-4550-9B33-9F5EFB33D04A}">
  <ds:schemaRefs>
    <ds:schemaRef ds:uri="http://schemas.microsoft.com/sharepoint/v3/contenttype/forms"/>
  </ds:schemaRefs>
</ds:datastoreItem>
</file>

<file path=customXml/itemProps4.xml><?xml version="1.0" encoding="utf-8"?>
<ds:datastoreItem xmlns:ds="http://schemas.openxmlformats.org/officeDocument/2006/customXml" ds:itemID="{B1999D6E-F837-4BA7-81AC-3DE0E2906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cd64b-812a-41aa-8ee8-975f5f1304d4"/>
    <ds:schemaRef ds:uri="89b8ce3a-d08e-4d47-80a1-0f4aa5750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E141BF-1938-4FD0-9181-3CD0C956B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689</Words>
  <Characters>4222</Characters>
  <Application>Microsoft Office Word</Application>
  <DocSecurity>0</DocSecurity>
  <Lines>87</Lines>
  <Paragraphs>49</Paragraphs>
  <ScaleCrop>false</ScaleCrop>
  <HeadingPairs>
    <vt:vector size="2" baseType="variant">
      <vt:variant>
        <vt:lpstr>Title</vt:lpstr>
      </vt:variant>
      <vt:variant>
        <vt:i4>1</vt:i4>
      </vt:variant>
    </vt:vector>
  </HeadingPairs>
  <TitlesOfParts>
    <vt:vector size="1" baseType="lpstr">
      <vt:lpstr/>
    </vt:vector>
  </TitlesOfParts>
  <Company>ATU Galway</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recipe website</dc:subject>
  <dc:creator>RADKA KOTULAKOVA – STUDENT                         Rebeka Kotulakova - student</dc:creator>
  <cp:keywords/>
  <dc:description/>
  <cp:lastModifiedBy>REBEKA KOTULAKOVA - STUDENT</cp:lastModifiedBy>
  <cp:revision>4</cp:revision>
  <dcterms:created xsi:type="dcterms:W3CDTF">2024-04-19T11:48:00Z</dcterms:created>
  <dcterms:modified xsi:type="dcterms:W3CDTF">2024-04-19T11:50:00Z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cc4af7c3b1e91424072f809a0225cecd566933af1b2616a0612b99cacb4794fd</vt:lpwstr>
  </property>
  <property fmtid="{D5CDD505-2E9C-101B-9397-08002B2CF9AE}" pid="3" name="ContentTypeId">
    <vt:lpwstr>0x0101006EDC40BDC3F73142A5A8F1C0828A12A8</vt:lpwstr>
  </property>
</Properties>
</file>